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6DA6F" w14:textId="6A8A1A9D" w:rsidR="00921CB8" w:rsidRPr="00851AA7" w:rsidRDefault="0091628C">
      <w:pPr>
        <w:rPr>
          <w:rFonts w:ascii="Calibri Light" w:hAnsi="Calibri Light" w:cs="Calibri Light"/>
          <w:b/>
          <w:bCs/>
        </w:rPr>
      </w:pPr>
      <w:r>
        <w:rPr>
          <w:rFonts w:ascii="Calibri Light" w:hAnsi="Calibri Light" w:cs="Calibri Light"/>
          <w:b/>
          <w:bCs/>
        </w:rPr>
        <w:t xml:space="preserve">Chapter </w:t>
      </w:r>
      <w:r w:rsidR="00E47CCE">
        <w:rPr>
          <w:rFonts w:ascii="Calibri Light" w:hAnsi="Calibri Light" w:cs="Calibri Light"/>
          <w:b/>
          <w:bCs/>
        </w:rPr>
        <w:t>5</w:t>
      </w:r>
      <w:r w:rsidR="00A94830">
        <w:rPr>
          <w:rFonts w:ascii="Calibri Light" w:hAnsi="Calibri Light" w:cs="Calibri Light"/>
          <w:b/>
          <w:bCs/>
        </w:rPr>
        <w:t xml:space="preserve"> </w:t>
      </w:r>
      <w:r w:rsidR="00E47CCE">
        <w:rPr>
          <w:rFonts w:ascii="Calibri Light" w:hAnsi="Calibri Light" w:cs="Calibri Light"/>
          <w:b/>
          <w:bCs/>
        </w:rPr>
        <w:t>Peer-reviewing</w:t>
      </w:r>
    </w:p>
    <w:p w14:paraId="08ACAE83" w14:textId="6B6AA7B0" w:rsidR="002D536B" w:rsidRDefault="002D536B" w:rsidP="002D536B">
      <w:pPr>
        <w:rPr>
          <w:rFonts w:ascii="Calibri Light" w:hAnsi="Calibri Light" w:cs="Calibri Light"/>
        </w:rPr>
      </w:pPr>
    </w:p>
    <w:p w14:paraId="16CD3BF3" w14:textId="693FFE33" w:rsidR="00DC6AB6" w:rsidRDefault="005429E1" w:rsidP="002D536B">
      <w:pPr>
        <w:rPr>
          <w:rFonts w:ascii="Calibri Light" w:hAnsi="Calibri Light" w:cs="Calibri Light"/>
        </w:rPr>
      </w:pPr>
      <w:r>
        <w:rPr>
          <w:rFonts w:ascii="Calibri Light" w:hAnsi="Calibri Light" w:cs="Calibri Light"/>
        </w:rPr>
        <w:t>Peer-r</w:t>
      </w:r>
      <w:r w:rsidR="00DC6AB6">
        <w:rPr>
          <w:rFonts w:ascii="Calibri Light" w:hAnsi="Calibri Light" w:cs="Calibri Light"/>
        </w:rPr>
        <w:t>eviewing</w:t>
      </w:r>
      <w:r>
        <w:rPr>
          <w:rFonts w:ascii="Calibri Light" w:hAnsi="Calibri Light" w:cs="Calibri Light"/>
        </w:rPr>
        <w:t>, institutionalized over the past couple of decades</w:t>
      </w:r>
      <w:r w:rsidR="00373746">
        <w:rPr>
          <w:rFonts w:ascii="Calibri Light" w:hAnsi="Calibri Light" w:cs="Calibri Light"/>
        </w:rPr>
        <w:t>,</w:t>
      </w:r>
      <w:r w:rsidR="00DC6AB6">
        <w:rPr>
          <w:rFonts w:ascii="Calibri Light" w:hAnsi="Calibri Light" w:cs="Calibri Light"/>
        </w:rPr>
        <w:t xml:space="preserve"> </w:t>
      </w:r>
      <w:r>
        <w:rPr>
          <w:rFonts w:ascii="Calibri Light" w:hAnsi="Calibri Light" w:cs="Calibri Light"/>
        </w:rPr>
        <w:t xml:space="preserve">has now become </w:t>
      </w:r>
      <w:r w:rsidR="00DC6AB6">
        <w:rPr>
          <w:rFonts w:ascii="Calibri Light" w:hAnsi="Calibri Light" w:cs="Calibri Light"/>
        </w:rPr>
        <w:t>an essential part of</w:t>
      </w:r>
      <w:r>
        <w:rPr>
          <w:rFonts w:ascii="Calibri Light" w:hAnsi="Calibri Light" w:cs="Calibri Light"/>
        </w:rPr>
        <w:t xml:space="preserve"> biomedical</w:t>
      </w:r>
      <w:r w:rsidR="00DC6AB6">
        <w:rPr>
          <w:rFonts w:ascii="Calibri Light" w:hAnsi="Calibri Light" w:cs="Calibri Light"/>
        </w:rPr>
        <w:t xml:space="preserve"> </w:t>
      </w:r>
      <w:r w:rsidR="0031226C">
        <w:rPr>
          <w:rFonts w:ascii="Calibri Light" w:hAnsi="Calibri Light" w:cs="Calibri Light"/>
        </w:rPr>
        <w:t>research and s</w:t>
      </w:r>
      <w:r w:rsidR="00DC6AB6">
        <w:rPr>
          <w:rFonts w:ascii="Calibri Light" w:hAnsi="Calibri Light" w:cs="Calibri Light"/>
        </w:rPr>
        <w:t>cientific writing</w:t>
      </w:r>
      <w:r>
        <w:rPr>
          <w:rFonts w:ascii="Calibri Light" w:hAnsi="Calibri Light" w:cs="Calibri Light"/>
        </w:rPr>
        <w:t xml:space="preserve"> </w:t>
      </w:r>
      <w:r>
        <w:rPr>
          <w:rFonts w:ascii="Calibri Light" w:hAnsi="Calibri Light" w:cs="Calibri Light"/>
        </w:rPr>
        <w:fldChar w:fldCharType="begin" w:fldLock="1"/>
      </w:r>
      <w:r w:rsidR="00893741">
        <w:rPr>
          <w:rFonts w:ascii="Calibri Light" w:hAnsi="Calibri Light" w:cs="Calibri Light"/>
        </w:rPr>
        <w:instrText>ADDIN CSL_CITATION {"citationItems":[{"id":"ITEM-1","itemData":{"abstract":"Editorial peer review has developed in a slow and haphazard way, and has only become truly institutionalised since the 1940s, mainly in response to the evolving complexity of the subject matter and concerns over quality of published material. Despite it being seen as a blunt, inefficient, and expensive tool, most of the scientists involved in peer review want to keep it, believing that other alternatives, such as audit, are worse. The popularity of peer review is growing and there have been four increasingly popular world congresses on the topic since the first in 1989. Most peer review systems and alternatives remain poorly studied. The popularity of peer review may follow from the way it democratises the process of scientific publication. Electronic publication is allowing journals to experiment with posting manuscripts on the web for open review, and affording rapid and easily accessible posting of criticisms to increase postpublication peer review. As a result, we can look forward to increasing transparency, and therefore increased utility in the peer review process, and, with transparency, an improvement in the ethical level of peer review.","author":[{"dropping-particle":"","family":"Rennie","given":"Drummond","non-dropping-particle":"","parse-names":false,"suffix":""}],"container-title":"Peer Review in Health Sciences","id":"ITEM-1","issued":{"date-parts":[["2003"]]},"page":"1-13","title":"Editorial peer review: its development and rationale","type":"article-journal"},"uris":["http://www.mendeley.com/documents/?uuid=3cfa8f16-f200-38f3-b857-0eaa331fa534"]}],"mendeley":{"formattedCitation":"(1)","plainTextFormattedCitation":"(1)","previouslyFormattedCitation":"(1)"},"properties":{"noteIndex":0},"schema":"https://github.com/citation-style-language/schema/raw/master/csl-citation.json"}</w:instrText>
      </w:r>
      <w:r>
        <w:rPr>
          <w:rFonts w:ascii="Calibri Light" w:hAnsi="Calibri Light" w:cs="Calibri Light"/>
        </w:rPr>
        <w:fldChar w:fldCharType="separate"/>
      </w:r>
      <w:r w:rsidRPr="005429E1">
        <w:rPr>
          <w:rFonts w:ascii="Calibri Light" w:hAnsi="Calibri Light" w:cs="Calibri Light"/>
          <w:noProof/>
        </w:rPr>
        <w:t>(1)</w:t>
      </w:r>
      <w:r>
        <w:rPr>
          <w:rFonts w:ascii="Calibri Light" w:hAnsi="Calibri Light" w:cs="Calibri Light"/>
        </w:rPr>
        <w:fldChar w:fldCharType="end"/>
      </w:r>
      <w:r w:rsidR="00DC6AB6">
        <w:rPr>
          <w:rFonts w:ascii="Calibri Light" w:hAnsi="Calibri Light" w:cs="Calibri Light"/>
        </w:rPr>
        <w:t>.</w:t>
      </w:r>
      <w:r w:rsidR="00822508">
        <w:rPr>
          <w:rFonts w:ascii="Calibri Light" w:hAnsi="Calibri Light" w:cs="Calibri Light"/>
        </w:rPr>
        <w:t xml:space="preserve"> First and foremost, scientific writing requires extensive self-reviewing</w:t>
      </w:r>
      <w:r w:rsidR="00373746">
        <w:rPr>
          <w:rFonts w:ascii="Calibri Light" w:hAnsi="Calibri Light" w:cs="Calibri Light"/>
        </w:rPr>
        <w:t xml:space="preserve"> of the authors’</w:t>
      </w:r>
      <w:r w:rsidR="00822508">
        <w:rPr>
          <w:rFonts w:ascii="Calibri Light" w:hAnsi="Calibri Light" w:cs="Calibri Light"/>
        </w:rPr>
        <w:t xml:space="preserve"> </w:t>
      </w:r>
      <w:r w:rsidR="00373746">
        <w:rPr>
          <w:rFonts w:ascii="Calibri Light" w:hAnsi="Calibri Light" w:cs="Calibri Light"/>
        </w:rPr>
        <w:t>own work</w:t>
      </w:r>
      <w:r w:rsidR="00822508">
        <w:rPr>
          <w:rFonts w:ascii="Calibri Light" w:hAnsi="Calibri Light" w:cs="Calibri Light"/>
        </w:rPr>
        <w:t>. Then</w:t>
      </w:r>
      <w:r w:rsidR="00DC6AB6">
        <w:rPr>
          <w:rFonts w:ascii="Calibri Light" w:hAnsi="Calibri Light" w:cs="Calibri Light"/>
        </w:rPr>
        <w:t xml:space="preserve"> </w:t>
      </w:r>
      <w:r w:rsidR="00822508">
        <w:rPr>
          <w:rFonts w:ascii="Calibri Light" w:hAnsi="Calibri Light" w:cs="Calibri Light"/>
        </w:rPr>
        <w:t>t</w:t>
      </w:r>
      <w:r w:rsidR="0031226C">
        <w:rPr>
          <w:rFonts w:ascii="Calibri Light" w:hAnsi="Calibri Light" w:cs="Calibri Light"/>
        </w:rPr>
        <w:t xml:space="preserve">here are </w:t>
      </w:r>
      <w:r w:rsidR="00822508">
        <w:rPr>
          <w:rFonts w:ascii="Calibri Light" w:hAnsi="Calibri Light" w:cs="Calibri Light"/>
        </w:rPr>
        <w:t xml:space="preserve">informal, or </w:t>
      </w:r>
      <w:r w:rsidR="0031226C">
        <w:rPr>
          <w:rFonts w:ascii="Calibri Light" w:hAnsi="Calibri Light" w:cs="Calibri Light"/>
        </w:rPr>
        <w:t>“friendly” review</w:t>
      </w:r>
      <w:r w:rsidR="00822508">
        <w:rPr>
          <w:rFonts w:ascii="Calibri Light" w:hAnsi="Calibri Light" w:cs="Calibri Light"/>
        </w:rPr>
        <w:t>s</w:t>
      </w:r>
      <w:r w:rsidR="0031226C">
        <w:rPr>
          <w:rFonts w:ascii="Calibri Light" w:hAnsi="Calibri Light" w:cs="Calibri Light"/>
        </w:rPr>
        <w:t xml:space="preserve"> </w:t>
      </w:r>
      <w:r w:rsidR="00822508">
        <w:rPr>
          <w:rFonts w:ascii="Calibri Light" w:hAnsi="Calibri Light" w:cs="Calibri Light"/>
        </w:rPr>
        <w:t>where</w:t>
      </w:r>
      <w:r w:rsidR="0031226C">
        <w:rPr>
          <w:rFonts w:ascii="Calibri Light" w:hAnsi="Calibri Light" w:cs="Calibri Light"/>
        </w:rPr>
        <w:t xml:space="preserve"> </w:t>
      </w:r>
      <w:r w:rsidR="00373746">
        <w:rPr>
          <w:rFonts w:ascii="Calibri Light" w:hAnsi="Calibri Light" w:cs="Calibri Light"/>
        </w:rPr>
        <w:t>the researchers</w:t>
      </w:r>
      <w:r w:rsidR="00822508">
        <w:rPr>
          <w:rFonts w:ascii="Calibri Light" w:hAnsi="Calibri Light" w:cs="Calibri Light"/>
        </w:rPr>
        <w:t xml:space="preserve"> </w:t>
      </w:r>
      <w:r w:rsidR="0031226C">
        <w:rPr>
          <w:rFonts w:ascii="Calibri Light" w:hAnsi="Calibri Light" w:cs="Calibri Light"/>
        </w:rPr>
        <w:t xml:space="preserve">review </w:t>
      </w:r>
      <w:r w:rsidR="00373746">
        <w:rPr>
          <w:rFonts w:ascii="Calibri Light" w:hAnsi="Calibri Light" w:cs="Calibri Light"/>
        </w:rPr>
        <w:t xml:space="preserve">the work of </w:t>
      </w:r>
      <w:r w:rsidR="0031226C">
        <w:rPr>
          <w:rFonts w:ascii="Calibri Light" w:hAnsi="Calibri Light" w:cs="Calibri Light"/>
        </w:rPr>
        <w:t>colleagues</w:t>
      </w:r>
      <w:r w:rsidR="00373746">
        <w:rPr>
          <w:rFonts w:ascii="Calibri Light" w:hAnsi="Calibri Light" w:cs="Calibri Light"/>
        </w:rPr>
        <w:t xml:space="preserve">, mentees, co-authors </w:t>
      </w:r>
      <w:r w:rsidR="0031226C">
        <w:rPr>
          <w:rFonts w:ascii="Calibri Light" w:hAnsi="Calibri Light" w:cs="Calibri Light"/>
        </w:rPr>
        <w:t>and</w:t>
      </w:r>
      <w:r w:rsidR="00822508">
        <w:rPr>
          <w:rFonts w:ascii="Calibri Light" w:hAnsi="Calibri Light" w:cs="Calibri Light"/>
        </w:rPr>
        <w:t>/or</w:t>
      </w:r>
      <w:r w:rsidR="0031226C">
        <w:rPr>
          <w:rFonts w:ascii="Calibri Light" w:hAnsi="Calibri Light" w:cs="Calibri Light"/>
        </w:rPr>
        <w:t xml:space="preserve"> collaborators</w:t>
      </w:r>
      <w:r w:rsidR="00822508">
        <w:rPr>
          <w:rFonts w:ascii="Calibri Light" w:hAnsi="Calibri Light" w:cs="Calibri Light"/>
        </w:rPr>
        <w:t xml:space="preserve">. There are also more “formal” reviews which </w:t>
      </w:r>
      <w:r w:rsidR="00373746">
        <w:rPr>
          <w:rFonts w:ascii="Calibri Light" w:hAnsi="Calibri Light" w:cs="Calibri Light"/>
        </w:rPr>
        <w:t>are</w:t>
      </w:r>
      <w:r w:rsidR="00822508">
        <w:rPr>
          <w:rFonts w:ascii="Calibri Light" w:hAnsi="Calibri Light" w:cs="Calibri Light"/>
        </w:rPr>
        <w:t xml:space="preserve"> part of the publication process in peer-reviewed journals</w:t>
      </w:r>
      <w:r w:rsidR="00373746">
        <w:rPr>
          <w:rFonts w:ascii="Calibri Light" w:hAnsi="Calibri Light" w:cs="Calibri Light"/>
        </w:rPr>
        <w:t>.</w:t>
      </w:r>
      <w:r w:rsidR="00822508">
        <w:rPr>
          <w:rFonts w:ascii="Calibri Light" w:hAnsi="Calibri Light" w:cs="Calibri Light"/>
        </w:rPr>
        <w:t xml:space="preserve"> </w:t>
      </w:r>
      <w:ins w:id="0" w:author="Fardowsa" w:date="2021-10-14T12:08:00Z">
        <w:r w:rsidR="007A55E5">
          <w:rPr>
            <w:rFonts w:ascii="Calibri Light" w:hAnsi="Calibri Light" w:cs="Calibri Light"/>
          </w:rPr>
          <w:t>R</w:t>
        </w:r>
      </w:ins>
      <w:del w:id="1" w:author="Fardowsa" w:date="2021-10-14T12:08:00Z">
        <w:r w:rsidR="00624032" w:rsidDel="007A55E5">
          <w:rPr>
            <w:rFonts w:ascii="Calibri Light" w:hAnsi="Calibri Light" w:cs="Calibri Light"/>
          </w:rPr>
          <w:delText>All r</w:delText>
        </w:r>
      </w:del>
      <w:r w:rsidR="00624032">
        <w:rPr>
          <w:rFonts w:ascii="Calibri Light" w:hAnsi="Calibri Light" w:cs="Calibri Light"/>
        </w:rPr>
        <w:t xml:space="preserve">esearchers </w:t>
      </w:r>
      <w:del w:id="2" w:author="Fardowsa" w:date="2021-10-14T12:09:00Z">
        <w:r w:rsidR="00624032" w:rsidDel="00037EB4">
          <w:rPr>
            <w:rFonts w:ascii="Calibri Light" w:hAnsi="Calibri Light" w:cs="Calibri Light"/>
          </w:rPr>
          <w:delText xml:space="preserve">and writers </w:delText>
        </w:r>
      </w:del>
      <w:r w:rsidR="00624032">
        <w:rPr>
          <w:rFonts w:ascii="Calibri Light" w:hAnsi="Calibri Light" w:cs="Calibri Light"/>
        </w:rPr>
        <w:t>are at both ends of these peer-reviewing</w:t>
      </w:r>
      <w:r w:rsidR="00300AA0">
        <w:rPr>
          <w:rFonts w:ascii="Calibri Light" w:hAnsi="Calibri Light" w:cs="Calibri Light"/>
        </w:rPr>
        <w:t xml:space="preserve"> process</w:t>
      </w:r>
      <w:ins w:id="3" w:author="Fardowsa" w:date="2021-10-14T11:30:00Z">
        <w:r w:rsidR="000B507F">
          <w:rPr>
            <w:rFonts w:ascii="Calibri Light" w:hAnsi="Calibri Light" w:cs="Calibri Light"/>
          </w:rPr>
          <w:t>es</w:t>
        </w:r>
      </w:ins>
      <w:r w:rsidR="00624032">
        <w:rPr>
          <w:rFonts w:ascii="Calibri Light" w:hAnsi="Calibri Light" w:cs="Calibri Light"/>
        </w:rPr>
        <w:t>, sometimes as the writer</w:t>
      </w:r>
      <w:r w:rsidR="002E1E59">
        <w:rPr>
          <w:rFonts w:ascii="Calibri Light" w:hAnsi="Calibri Light" w:cs="Calibri Light"/>
        </w:rPr>
        <w:t>,</w:t>
      </w:r>
      <w:r w:rsidR="00624032">
        <w:rPr>
          <w:rFonts w:ascii="Calibri Light" w:hAnsi="Calibri Light" w:cs="Calibri Light"/>
        </w:rPr>
        <w:t xml:space="preserve"> and other times as the reviewer</w:t>
      </w:r>
      <w:r w:rsidR="00373746">
        <w:rPr>
          <w:rFonts w:ascii="Calibri Light" w:hAnsi="Calibri Light" w:cs="Calibri Light"/>
        </w:rPr>
        <w:t xml:space="preserve"> providing the feedback</w:t>
      </w:r>
      <w:r w:rsidR="00624032">
        <w:rPr>
          <w:rFonts w:ascii="Calibri Light" w:hAnsi="Calibri Light" w:cs="Calibri Light"/>
        </w:rPr>
        <w:t xml:space="preserve">. </w:t>
      </w:r>
      <w:r w:rsidR="009570F1">
        <w:rPr>
          <w:rFonts w:ascii="Calibri Light" w:hAnsi="Calibri Light" w:cs="Calibri Light"/>
        </w:rPr>
        <w:t>As such, having the ability to write a helpful and relevant review</w:t>
      </w:r>
      <w:del w:id="4" w:author="Fardowsa" w:date="2021-10-14T12:06:00Z">
        <w:r w:rsidR="009570F1" w:rsidDel="007A55E5">
          <w:rPr>
            <w:rFonts w:ascii="Calibri Light" w:hAnsi="Calibri Light" w:cs="Calibri Light"/>
          </w:rPr>
          <w:delText>s</w:delText>
        </w:r>
      </w:del>
      <w:ins w:id="5" w:author="Fardowsa" w:date="2021-10-14T12:06:00Z">
        <w:r w:rsidR="007A55E5">
          <w:rPr>
            <w:rFonts w:ascii="Calibri Light" w:hAnsi="Calibri Light" w:cs="Calibri Light"/>
          </w:rPr>
          <w:t xml:space="preserve"> </w:t>
        </w:r>
      </w:ins>
      <w:del w:id="6" w:author="Fardowsa" w:date="2021-10-14T12:06:00Z">
        <w:r w:rsidR="009570F1" w:rsidDel="007A55E5">
          <w:rPr>
            <w:rFonts w:ascii="Calibri Light" w:hAnsi="Calibri Light" w:cs="Calibri Light"/>
          </w:rPr>
          <w:delText xml:space="preserve"> also </w:delText>
        </w:r>
      </w:del>
      <w:r w:rsidR="009570F1">
        <w:rPr>
          <w:rFonts w:ascii="Calibri Light" w:hAnsi="Calibri Light" w:cs="Calibri Light"/>
        </w:rPr>
        <w:t xml:space="preserve">aids with </w:t>
      </w:r>
      <w:del w:id="7" w:author="Fardowsa" w:date="2021-10-14T12:06:00Z">
        <w:r w:rsidR="009570F1" w:rsidDel="007A55E5">
          <w:rPr>
            <w:rFonts w:ascii="Calibri Light" w:hAnsi="Calibri Light" w:cs="Calibri Light"/>
          </w:rPr>
          <w:delText xml:space="preserve">the </w:delText>
        </w:r>
      </w:del>
      <w:r w:rsidR="009570F1">
        <w:rPr>
          <w:rFonts w:ascii="Calibri Light" w:hAnsi="Calibri Light" w:cs="Calibri Light"/>
        </w:rPr>
        <w:t xml:space="preserve">scientific writing. </w:t>
      </w:r>
      <w:r w:rsidR="00624032">
        <w:rPr>
          <w:rFonts w:ascii="Calibri Light" w:hAnsi="Calibri Light" w:cs="Calibri Light"/>
        </w:rPr>
        <w:t xml:space="preserve">In this chapter, we discuss </w:t>
      </w:r>
      <w:r w:rsidR="00405DCF">
        <w:rPr>
          <w:rFonts w:ascii="Calibri Light" w:hAnsi="Calibri Light" w:cs="Calibri Light"/>
        </w:rPr>
        <w:t xml:space="preserve">the review process in </w:t>
      </w:r>
      <w:del w:id="8" w:author="Fardowsa" w:date="2021-10-14T12:07:00Z">
        <w:r w:rsidR="00405DCF" w:rsidDel="007A55E5">
          <w:rPr>
            <w:rFonts w:ascii="Calibri Light" w:hAnsi="Calibri Light" w:cs="Calibri Light"/>
          </w:rPr>
          <w:delText xml:space="preserve">the </w:delText>
        </w:r>
      </w:del>
      <w:r w:rsidR="00405DCF">
        <w:rPr>
          <w:rFonts w:ascii="Calibri Light" w:hAnsi="Calibri Light" w:cs="Calibri Light"/>
        </w:rPr>
        <w:t>peer-reviewed journals, as well as some tips and guidelines for reviewing</w:t>
      </w:r>
      <w:ins w:id="9" w:author="Fardowsa" w:date="2021-10-14T12:11:00Z">
        <w:r w:rsidR="00860459">
          <w:rPr>
            <w:rFonts w:ascii="Calibri Light" w:hAnsi="Calibri Light" w:cs="Calibri Light"/>
          </w:rPr>
          <w:t>,</w:t>
        </w:r>
      </w:ins>
      <w:r w:rsidR="00405DCF">
        <w:rPr>
          <w:rFonts w:ascii="Calibri Light" w:hAnsi="Calibri Light" w:cs="Calibri Light"/>
        </w:rPr>
        <w:t xml:space="preserve"> </w:t>
      </w:r>
      <w:ins w:id="10" w:author="Fardowsa" w:date="2021-10-14T12:11:00Z">
        <w:r w:rsidR="00D034CC">
          <w:rPr>
            <w:rFonts w:ascii="Calibri Light" w:hAnsi="Calibri Light" w:cs="Calibri Light"/>
          </w:rPr>
          <w:t xml:space="preserve">relevant to </w:t>
        </w:r>
      </w:ins>
      <w:del w:id="11" w:author="Fardowsa" w:date="2021-10-14T12:11:00Z">
        <w:r w:rsidR="00405DCF" w:rsidDel="00D034CC">
          <w:rPr>
            <w:rFonts w:ascii="Calibri Light" w:hAnsi="Calibri Light" w:cs="Calibri Light"/>
          </w:rPr>
          <w:delText xml:space="preserve">in general, </w:delText>
        </w:r>
      </w:del>
      <w:r w:rsidR="00405DCF">
        <w:rPr>
          <w:rFonts w:ascii="Calibri Light" w:hAnsi="Calibri Light" w:cs="Calibri Light"/>
        </w:rPr>
        <w:t xml:space="preserve">both </w:t>
      </w:r>
      <w:del w:id="12" w:author="Fardowsa" w:date="2021-10-14T12:11:00Z">
        <w:r w:rsidR="00405DCF" w:rsidDel="00D034CC">
          <w:rPr>
            <w:rFonts w:ascii="Calibri Light" w:hAnsi="Calibri Light" w:cs="Calibri Light"/>
          </w:rPr>
          <w:delText xml:space="preserve">as </w:delText>
        </w:r>
      </w:del>
      <w:r w:rsidR="00405DCF">
        <w:rPr>
          <w:rFonts w:ascii="Calibri Light" w:hAnsi="Calibri Light" w:cs="Calibri Light"/>
        </w:rPr>
        <w:t xml:space="preserve">the reviewer and </w:t>
      </w:r>
      <w:ins w:id="13" w:author="Fardowsa" w:date="2021-10-14T12:09:00Z">
        <w:r w:rsidR="00037EB4">
          <w:rPr>
            <w:rFonts w:ascii="Calibri Light" w:hAnsi="Calibri Light" w:cs="Calibri Light"/>
          </w:rPr>
          <w:t xml:space="preserve">the one </w:t>
        </w:r>
      </w:ins>
      <w:del w:id="14" w:author="Fardowsa" w:date="2021-10-14T12:09:00Z">
        <w:r w:rsidR="00405DCF" w:rsidDel="00037EB4">
          <w:rPr>
            <w:rFonts w:ascii="Calibri Light" w:hAnsi="Calibri Light" w:cs="Calibri Light"/>
          </w:rPr>
          <w:delText xml:space="preserve">for </w:delText>
        </w:r>
      </w:del>
      <w:r w:rsidR="00405DCF">
        <w:rPr>
          <w:rFonts w:ascii="Calibri Light" w:hAnsi="Calibri Light" w:cs="Calibri Light"/>
        </w:rPr>
        <w:t>receiving</w:t>
      </w:r>
      <w:del w:id="15" w:author="Fardowsa" w:date="2021-10-14T12:09:00Z">
        <w:r w:rsidR="00405DCF" w:rsidDel="00D034CC">
          <w:rPr>
            <w:rFonts w:ascii="Calibri Light" w:hAnsi="Calibri Light" w:cs="Calibri Light"/>
          </w:rPr>
          <w:delText xml:space="preserve"> better</w:delText>
        </w:r>
      </w:del>
      <w:r w:rsidR="00405DCF">
        <w:rPr>
          <w:rFonts w:ascii="Calibri Light" w:hAnsi="Calibri Light" w:cs="Calibri Light"/>
        </w:rPr>
        <w:t xml:space="preserve"> </w:t>
      </w:r>
      <w:ins w:id="16" w:author="Fardowsa" w:date="2021-10-14T12:11:00Z">
        <w:r w:rsidR="00860459">
          <w:rPr>
            <w:rFonts w:ascii="Calibri Light" w:hAnsi="Calibri Light" w:cs="Calibri Light"/>
          </w:rPr>
          <w:t xml:space="preserve">the </w:t>
        </w:r>
      </w:ins>
      <w:r w:rsidR="00405DCF">
        <w:rPr>
          <w:rFonts w:ascii="Calibri Light" w:hAnsi="Calibri Light" w:cs="Calibri Light"/>
        </w:rPr>
        <w:t>feedback.</w:t>
      </w:r>
      <w:r w:rsidR="009570F1">
        <w:t xml:space="preserve"> </w:t>
      </w:r>
    </w:p>
    <w:p w14:paraId="6A56194A" w14:textId="77777777" w:rsidR="009570F1" w:rsidRDefault="009570F1" w:rsidP="002D536B">
      <w:pPr>
        <w:rPr>
          <w:rFonts w:ascii="Calibri Light" w:hAnsi="Calibri Light" w:cs="Calibri Light"/>
        </w:rPr>
      </w:pPr>
    </w:p>
    <w:p w14:paraId="39DBB8F0" w14:textId="09650E34" w:rsidR="00DC6AB6" w:rsidRPr="008E6AB1" w:rsidRDefault="009570F1" w:rsidP="002D536B">
      <w:pPr>
        <w:rPr>
          <w:rFonts w:ascii="Calibri Light" w:hAnsi="Calibri Light" w:cs="Calibri Light"/>
          <w:b/>
          <w:bCs/>
        </w:rPr>
      </w:pPr>
      <w:r>
        <w:rPr>
          <w:rFonts w:ascii="Calibri Light" w:hAnsi="Calibri Light" w:cs="Calibri Light"/>
          <w:b/>
          <w:bCs/>
        </w:rPr>
        <w:t xml:space="preserve">5.1. </w:t>
      </w:r>
      <w:r w:rsidR="008E6AB1" w:rsidRPr="008E6AB1">
        <w:rPr>
          <w:rFonts w:ascii="Calibri Light" w:hAnsi="Calibri Light" w:cs="Calibri Light"/>
          <w:b/>
          <w:bCs/>
        </w:rPr>
        <w:t>Review in the peer-reviewed journals</w:t>
      </w:r>
    </w:p>
    <w:p w14:paraId="3F3C9E00" w14:textId="77777777" w:rsidR="008E6AB1" w:rsidRDefault="008E6AB1" w:rsidP="002D536B">
      <w:pPr>
        <w:rPr>
          <w:rFonts w:ascii="Calibri Light" w:hAnsi="Calibri Light" w:cs="Calibri Light"/>
        </w:rPr>
      </w:pPr>
    </w:p>
    <w:p w14:paraId="33CAE5F1" w14:textId="5F4B67B8" w:rsidR="00DC6AB6" w:rsidRDefault="00DC6AB6" w:rsidP="002D536B">
      <w:pPr>
        <w:rPr>
          <w:rFonts w:ascii="Calibri Light" w:hAnsi="Calibri Light" w:cs="Calibri Light"/>
        </w:rPr>
      </w:pPr>
      <w:r>
        <w:rPr>
          <w:rFonts w:ascii="Calibri Light" w:hAnsi="Calibri Light" w:cs="Calibri Light"/>
        </w:rPr>
        <w:t>In peer reviewed journals, once a manuscript is submitted, generally the editorial manager</w:t>
      </w:r>
      <w:r w:rsidR="00405DCF">
        <w:rPr>
          <w:rFonts w:ascii="Calibri Light" w:hAnsi="Calibri Light" w:cs="Calibri Light"/>
        </w:rPr>
        <w:t>s</w:t>
      </w:r>
      <w:r>
        <w:rPr>
          <w:rFonts w:ascii="Calibri Light" w:hAnsi="Calibri Light" w:cs="Calibri Light"/>
        </w:rPr>
        <w:t xml:space="preserve"> check the formatting of the manuscript and verify if it meets the formatting requirements set by the journal. Then, the </w:t>
      </w:r>
      <w:r w:rsidR="00405DCF">
        <w:rPr>
          <w:rFonts w:ascii="Calibri Light" w:hAnsi="Calibri Light" w:cs="Calibri Light"/>
        </w:rPr>
        <w:t xml:space="preserve">manuscript is passed along to the </w:t>
      </w:r>
      <w:r>
        <w:rPr>
          <w:rFonts w:ascii="Calibri Light" w:hAnsi="Calibri Light" w:cs="Calibri Light"/>
        </w:rPr>
        <w:t>editor</w:t>
      </w:r>
      <w:r w:rsidR="00405DCF">
        <w:rPr>
          <w:rFonts w:ascii="Calibri Light" w:hAnsi="Calibri Light" w:cs="Calibri Light"/>
        </w:rPr>
        <w:t xml:space="preserve"> who</w:t>
      </w:r>
      <w:r>
        <w:rPr>
          <w:rFonts w:ascii="Calibri Light" w:hAnsi="Calibri Light" w:cs="Calibri Light"/>
        </w:rPr>
        <w:t xml:space="preserve"> reviews </w:t>
      </w:r>
      <w:r w:rsidR="00405DCF">
        <w:rPr>
          <w:rFonts w:ascii="Calibri Light" w:hAnsi="Calibri Light" w:cs="Calibri Light"/>
        </w:rPr>
        <w:t xml:space="preserve">it </w:t>
      </w:r>
      <w:r>
        <w:rPr>
          <w:rFonts w:ascii="Calibri Light" w:hAnsi="Calibri Light" w:cs="Calibri Light"/>
        </w:rPr>
        <w:t xml:space="preserve">quickly to </w:t>
      </w:r>
      <w:r w:rsidR="0033542E">
        <w:rPr>
          <w:rFonts w:ascii="Calibri Light" w:hAnsi="Calibri Light" w:cs="Calibri Light"/>
        </w:rPr>
        <w:t xml:space="preserve">decide if the manuscript </w:t>
      </w:r>
      <w:r w:rsidR="007C57AD">
        <w:rPr>
          <w:rFonts w:ascii="Calibri Light" w:hAnsi="Calibri Light" w:cs="Calibri Light"/>
        </w:rPr>
        <w:t xml:space="preserve">is promising and </w:t>
      </w:r>
      <w:r w:rsidR="00405DCF">
        <w:rPr>
          <w:rFonts w:ascii="Calibri Light" w:hAnsi="Calibri Light" w:cs="Calibri Light"/>
        </w:rPr>
        <w:t>deemed</w:t>
      </w:r>
      <w:r w:rsidR="0033542E">
        <w:rPr>
          <w:rFonts w:ascii="Calibri Light" w:hAnsi="Calibri Light" w:cs="Calibri Light"/>
        </w:rPr>
        <w:t xml:space="preserve"> appropriate to be sent </w:t>
      </w:r>
      <w:r w:rsidR="007C57AD">
        <w:rPr>
          <w:rFonts w:ascii="Calibri Light" w:hAnsi="Calibri Light" w:cs="Calibri Light"/>
        </w:rPr>
        <w:t xml:space="preserve">to external reviewers </w:t>
      </w:r>
      <w:r w:rsidR="0033542E">
        <w:rPr>
          <w:rFonts w:ascii="Calibri Light" w:hAnsi="Calibri Light" w:cs="Calibri Light"/>
        </w:rPr>
        <w:t xml:space="preserve">for peer-reviewing. </w:t>
      </w:r>
      <w:r w:rsidR="00405DCF">
        <w:rPr>
          <w:rFonts w:ascii="Calibri Light" w:hAnsi="Calibri Light" w:cs="Calibri Light"/>
        </w:rPr>
        <w:t>A</w:t>
      </w:r>
      <w:del w:id="17" w:author="Fardowsa" w:date="2021-10-14T12:12:00Z">
        <w:r w:rsidR="00405DCF" w:rsidDel="0074286D">
          <w:rPr>
            <w:rFonts w:ascii="Calibri Light" w:hAnsi="Calibri Light" w:cs="Calibri Light"/>
          </w:rPr>
          <w:delText>s such, a</w:delText>
        </w:r>
      </w:del>
      <w:r w:rsidR="0033542E">
        <w:rPr>
          <w:rFonts w:ascii="Calibri Light" w:hAnsi="Calibri Light" w:cs="Calibri Light"/>
        </w:rPr>
        <w:t>fter th</w:t>
      </w:r>
      <w:r w:rsidR="00405DCF">
        <w:rPr>
          <w:rFonts w:ascii="Calibri Light" w:hAnsi="Calibri Light" w:cs="Calibri Light"/>
        </w:rPr>
        <w:t>e</w:t>
      </w:r>
      <w:r w:rsidR="0033542E">
        <w:rPr>
          <w:rFonts w:ascii="Calibri Light" w:hAnsi="Calibri Light" w:cs="Calibri Light"/>
        </w:rPr>
        <w:t xml:space="preserve"> initial screening, the editor finds </w:t>
      </w:r>
      <w:del w:id="18" w:author="Fardowsa" w:date="2021-10-14T12:16:00Z">
        <w:r w:rsidR="00405DCF" w:rsidDel="00E44851">
          <w:rPr>
            <w:rFonts w:ascii="Calibri Light" w:hAnsi="Calibri Light" w:cs="Calibri Light"/>
          </w:rPr>
          <w:delText xml:space="preserve">the </w:delText>
        </w:r>
      </w:del>
      <w:r w:rsidR="00405DCF">
        <w:rPr>
          <w:rFonts w:ascii="Calibri Light" w:hAnsi="Calibri Light" w:cs="Calibri Light"/>
        </w:rPr>
        <w:t xml:space="preserve">external </w:t>
      </w:r>
      <w:r w:rsidR="0033542E">
        <w:rPr>
          <w:rFonts w:ascii="Calibri Light" w:hAnsi="Calibri Light" w:cs="Calibri Light"/>
        </w:rPr>
        <w:t xml:space="preserve">reviewers for the manuscript. Depending on the journal, </w:t>
      </w:r>
      <w:del w:id="19" w:author="Fardowsa" w:date="2021-10-14T12:17:00Z">
        <w:r w:rsidR="0033542E" w:rsidDel="007256F9">
          <w:rPr>
            <w:rFonts w:ascii="Calibri Light" w:hAnsi="Calibri Light" w:cs="Calibri Light"/>
          </w:rPr>
          <w:delText>some ask</w:delText>
        </w:r>
        <w:r w:rsidR="0033542E" w:rsidDel="00E44851">
          <w:rPr>
            <w:rFonts w:ascii="Calibri Light" w:hAnsi="Calibri Light" w:cs="Calibri Light"/>
          </w:rPr>
          <w:delText>s</w:delText>
        </w:r>
        <w:r w:rsidR="0033542E" w:rsidDel="007256F9">
          <w:rPr>
            <w:rFonts w:ascii="Calibri Light" w:hAnsi="Calibri Light" w:cs="Calibri Light"/>
          </w:rPr>
          <w:delText xml:space="preserve"> </w:delText>
        </w:r>
      </w:del>
      <w:r w:rsidR="0033542E">
        <w:rPr>
          <w:rFonts w:ascii="Calibri Light" w:hAnsi="Calibri Light" w:cs="Calibri Light"/>
        </w:rPr>
        <w:t xml:space="preserve">the authors </w:t>
      </w:r>
      <w:ins w:id="20" w:author="Fardowsa" w:date="2021-10-14T12:17:00Z">
        <w:r w:rsidR="007256F9">
          <w:rPr>
            <w:rFonts w:ascii="Calibri Light" w:hAnsi="Calibri Light" w:cs="Calibri Light"/>
          </w:rPr>
          <w:t xml:space="preserve">may be asked </w:t>
        </w:r>
      </w:ins>
      <w:r w:rsidR="0033542E">
        <w:rPr>
          <w:rFonts w:ascii="Calibri Light" w:hAnsi="Calibri Light" w:cs="Calibri Light"/>
        </w:rPr>
        <w:t>to provide the names and contact information of suggested reviewers</w:t>
      </w:r>
      <w:r w:rsidR="00405DCF">
        <w:rPr>
          <w:rFonts w:ascii="Calibri Light" w:hAnsi="Calibri Light" w:cs="Calibri Light"/>
        </w:rPr>
        <w:t xml:space="preserve"> during the submission process</w:t>
      </w:r>
      <w:ins w:id="21" w:author="Fardowsa" w:date="2021-10-14T12:17:00Z">
        <w:r w:rsidR="007256F9">
          <w:rPr>
            <w:rFonts w:ascii="Calibri Light" w:hAnsi="Calibri Light" w:cs="Calibri Light"/>
          </w:rPr>
          <w:t>.</w:t>
        </w:r>
      </w:ins>
      <w:del w:id="22" w:author="Fardowsa" w:date="2021-10-14T12:17:00Z">
        <w:r w:rsidR="00405DCF" w:rsidDel="007256F9">
          <w:rPr>
            <w:rFonts w:ascii="Calibri Light" w:hAnsi="Calibri Light" w:cs="Calibri Light"/>
          </w:rPr>
          <w:delText>;</w:delText>
        </w:r>
      </w:del>
      <w:r w:rsidR="0033542E">
        <w:rPr>
          <w:rFonts w:ascii="Calibri Light" w:hAnsi="Calibri Light" w:cs="Calibri Light"/>
        </w:rPr>
        <w:t xml:space="preserve"> </w:t>
      </w:r>
      <w:ins w:id="23" w:author="Fardowsa" w:date="2021-10-14T12:18:00Z">
        <w:r w:rsidR="00B13BCF">
          <w:rPr>
            <w:rFonts w:ascii="Calibri Light" w:hAnsi="Calibri Light" w:cs="Calibri Light"/>
          </w:rPr>
          <w:t>S</w:t>
        </w:r>
      </w:ins>
      <w:del w:id="24" w:author="Fardowsa" w:date="2021-10-14T12:18:00Z">
        <w:r w:rsidR="0033542E" w:rsidDel="00B13BCF">
          <w:rPr>
            <w:rFonts w:ascii="Calibri Light" w:hAnsi="Calibri Light" w:cs="Calibri Light"/>
          </w:rPr>
          <w:delText>s</w:delText>
        </w:r>
      </w:del>
      <w:r w:rsidR="0033542E">
        <w:rPr>
          <w:rFonts w:ascii="Calibri Light" w:hAnsi="Calibri Light" w:cs="Calibri Light"/>
        </w:rPr>
        <w:t>ome journals do not</w:t>
      </w:r>
      <w:r w:rsidR="00405DCF">
        <w:rPr>
          <w:rFonts w:ascii="Calibri Light" w:hAnsi="Calibri Light" w:cs="Calibri Light"/>
        </w:rPr>
        <w:t xml:space="preserve"> ask</w:t>
      </w:r>
      <w:ins w:id="25" w:author="Fardowsa" w:date="2021-10-14T12:18:00Z">
        <w:r w:rsidR="00B13BCF">
          <w:rPr>
            <w:rFonts w:ascii="Calibri Light" w:hAnsi="Calibri Light" w:cs="Calibri Light"/>
          </w:rPr>
          <w:t xml:space="preserve"> for </w:t>
        </w:r>
      </w:ins>
      <w:ins w:id="26" w:author="Fardowsa" w:date="2021-10-14T12:19:00Z">
        <w:r w:rsidR="00B13BCF">
          <w:rPr>
            <w:rFonts w:ascii="Calibri Light" w:hAnsi="Calibri Light" w:cs="Calibri Light"/>
          </w:rPr>
          <w:t>suggested reviewers.</w:t>
        </w:r>
      </w:ins>
      <w:del w:id="27" w:author="Fardowsa" w:date="2021-10-14T12:19:00Z">
        <w:r w:rsidR="0033542E" w:rsidDel="00B13BCF">
          <w:rPr>
            <w:rFonts w:ascii="Calibri Light" w:hAnsi="Calibri Light" w:cs="Calibri Light"/>
          </w:rPr>
          <w:delText>, and</w:delText>
        </w:r>
      </w:del>
      <w:r w:rsidR="0033542E">
        <w:rPr>
          <w:rFonts w:ascii="Calibri Light" w:hAnsi="Calibri Light" w:cs="Calibri Light"/>
        </w:rPr>
        <w:t xml:space="preserve"> </w:t>
      </w:r>
      <w:del w:id="28" w:author="Fardowsa" w:date="2021-10-14T12:19:00Z">
        <w:r w:rsidR="00405DCF" w:rsidDel="00B13BCF">
          <w:rPr>
            <w:rFonts w:ascii="Calibri Light" w:hAnsi="Calibri Light" w:cs="Calibri Light"/>
          </w:rPr>
          <w:delText>t</w:delText>
        </w:r>
      </w:del>
      <w:ins w:id="29" w:author="Fardowsa" w:date="2021-10-14T12:19:00Z">
        <w:r w:rsidR="00B13BCF">
          <w:rPr>
            <w:rFonts w:ascii="Calibri Light" w:hAnsi="Calibri Light" w:cs="Calibri Light"/>
          </w:rPr>
          <w:t>Th</w:t>
        </w:r>
      </w:ins>
      <w:del w:id="30" w:author="Fardowsa" w:date="2021-10-14T12:19:00Z">
        <w:r w:rsidR="00405DCF" w:rsidDel="00B13BCF">
          <w:rPr>
            <w:rFonts w:ascii="Calibri Light" w:hAnsi="Calibri Light" w:cs="Calibri Light"/>
          </w:rPr>
          <w:delText>h</w:delText>
        </w:r>
      </w:del>
      <w:r w:rsidR="00405DCF">
        <w:rPr>
          <w:rFonts w:ascii="Calibri Light" w:hAnsi="Calibri Light" w:cs="Calibri Light"/>
        </w:rPr>
        <w:t>e majority</w:t>
      </w:r>
      <w:r w:rsidR="0033542E">
        <w:rPr>
          <w:rFonts w:ascii="Calibri Light" w:hAnsi="Calibri Light" w:cs="Calibri Light"/>
        </w:rPr>
        <w:t xml:space="preserve"> </w:t>
      </w:r>
      <w:ins w:id="31" w:author="Fardowsa" w:date="2021-10-14T12:19:00Z">
        <w:r w:rsidR="00B13BCF">
          <w:rPr>
            <w:rFonts w:ascii="Calibri Light" w:hAnsi="Calibri Light" w:cs="Calibri Light"/>
          </w:rPr>
          <w:t xml:space="preserve">of journals </w:t>
        </w:r>
      </w:ins>
      <w:r w:rsidR="0033542E">
        <w:rPr>
          <w:rFonts w:ascii="Calibri Light" w:hAnsi="Calibri Light" w:cs="Calibri Light"/>
        </w:rPr>
        <w:t>are in-between</w:t>
      </w:r>
      <w:ins w:id="32" w:author="Fardowsa" w:date="2021-10-14T12:22:00Z">
        <w:r w:rsidR="00B13BCF">
          <w:rPr>
            <w:rFonts w:ascii="Calibri Light" w:hAnsi="Calibri Light" w:cs="Calibri Light"/>
          </w:rPr>
          <w:t>,</w:t>
        </w:r>
      </w:ins>
      <w:ins w:id="33" w:author="Fardowsa" w:date="2021-10-14T12:21:00Z">
        <w:r w:rsidR="00B13BCF">
          <w:rPr>
            <w:rFonts w:ascii="Calibri Light" w:hAnsi="Calibri Light" w:cs="Calibri Light"/>
          </w:rPr>
          <w:t xml:space="preserve"> </w:t>
        </w:r>
      </w:ins>
      <w:del w:id="34" w:author="Fardowsa" w:date="2021-10-14T12:20:00Z">
        <w:r w:rsidR="0033542E" w:rsidDel="00B13BCF">
          <w:rPr>
            <w:rFonts w:ascii="Calibri Light" w:hAnsi="Calibri Light" w:cs="Calibri Light"/>
          </w:rPr>
          <w:delText xml:space="preserve"> and use</w:delText>
        </w:r>
      </w:del>
      <w:del w:id="35" w:author="Fardowsa" w:date="2021-10-14T12:21:00Z">
        <w:r w:rsidR="0033542E" w:rsidDel="00B13BCF">
          <w:rPr>
            <w:rFonts w:ascii="Calibri Light" w:hAnsi="Calibri Light" w:cs="Calibri Light"/>
          </w:rPr>
          <w:delText xml:space="preserve"> the </w:delText>
        </w:r>
      </w:del>
      <w:r w:rsidR="0033542E">
        <w:rPr>
          <w:rFonts w:ascii="Calibri Light" w:hAnsi="Calibri Light" w:cs="Calibri Light"/>
        </w:rPr>
        <w:t>suggested reviewers</w:t>
      </w:r>
      <w:ins w:id="36" w:author="Fardowsa" w:date="2021-10-14T12:21:00Z">
        <w:r w:rsidR="00B13BCF">
          <w:rPr>
            <w:rFonts w:ascii="Calibri Light" w:hAnsi="Calibri Light" w:cs="Calibri Light"/>
          </w:rPr>
          <w:t xml:space="preserve"> are contacted</w:t>
        </w:r>
      </w:ins>
      <w:r w:rsidR="0033542E">
        <w:rPr>
          <w:rFonts w:ascii="Calibri Light" w:hAnsi="Calibri Light" w:cs="Calibri Light"/>
        </w:rPr>
        <w:t xml:space="preserve"> if they are </w:t>
      </w:r>
      <w:r w:rsidR="00405DCF">
        <w:rPr>
          <w:rFonts w:ascii="Calibri Light" w:hAnsi="Calibri Light" w:cs="Calibri Light"/>
        </w:rPr>
        <w:t>provided</w:t>
      </w:r>
      <w:r w:rsidR="0033542E">
        <w:rPr>
          <w:rFonts w:ascii="Calibri Light" w:hAnsi="Calibri Light" w:cs="Calibri Light"/>
        </w:rPr>
        <w:t>, otherwise</w:t>
      </w:r>
      <w:r w:rsidR="00405DCF">
        <w:rPr>
          <w:rFonts w:ascii="Calibri Light" w:hAnsi="Calibri Light" w:cs="Calibri Light"/>
        </w:rPr>
        <w:t>,</w:t>
      </w:r>
      <w:r w:rsidR="0033542E">
        <w:rPr>
          <w:rFonts w:ascii="Calibri Light" w:hAnsi="Calibri Light" w:cs="Calibri Light"/>
        </w:rPr>
        <w:t xml:space="preserve"> the editor finds </w:t>
      </w:r>
      <w:del w:id="37" w:author="Fardowsa" w:date="2021-10-14T12:21:00Z">
        <w:r w:rsidR="0033542E" w:rsidDel="00B13BCF">
          <w:rPr>
            <w:rFonts w:ascii="Calibri Light" w:hAnsi="Calibri Light" w:cs="Calibri Light"/>
          </w:rPr>
          <w:delText xml:space="preserve">the </w:delText>
        </w:r>
      </w:del>
      <w:r w:rsidR="0033542E">
        <w:rPr>
          <w:rFonts w:ascii="Calibri Light" w:hAnsi="Calibri Light" w:cs="Calibri Light"/>
        </w:rPr>
        <w:t>reviewers</w:t>
      </w:r>
      <w:r w:rsidR="005429E1">
        <w:rPr>
          <w:rFonts w:ascii="Calibri Light" w:hAnsi="Calibri Light" w:cs="Calibri Light"/>
        </w:rPr>
        <w:t xml:space="preserve"> from the journal’s database of reviewers</w:t>
      </w:r>
      <w:r w:rsidR="0033542E">
        <w:rPr>
          <w:rFonts w:ascii="Calibri Light" w:hAnsi="Calibri Light" w:cs="Calibri Light"/>
        </w:rPr>
        <w:t xml:space="preserve">. </w:t>
      </w:r>
      <w:r w:rsidR="00405DCF">
        <w:rPr>
          <w:rFonts w:ascii="Calibri Light" w:hAnsi="Calibri Light" w:cs="Calibri Light"/>
        </w:rPr>
        <w:t>The reviewers receive an invitation to review the manuscript and if they agree</w:t>
      </w:r>
      <w:r w:rsidR="0033542E">
        <w:rPr>
          <w:rFonts w:ascii="Calibri Light" w:hAnsi="Calibri Light" w:cs="Calibri Light"/>
        </w:rPr>
        <w:t xml:space="preserve">, they </w:t>
      </w:r>
      <w:del w:id="38" w:author="Fardowsa" w:date="2021-10-14T12:22:00Z">
        <w:r w:rsidR="0033542E" w:rsidDel="00DA5234">
          <w:rPr>
            <w:rFonts w:ascii="Calibri Light" w:hAnsi="Calibri Light" w:cs="Calibri Light"/>
          </w:rPr>
          <w:delText xml:space="preserve">go through the </w:delText>
        </w:r>
      </w:del>
      <w:r w:rsidR="0033542E">
        <w:rPr>
          <w:rFonts w:ascii="Calibri Light" w:hAnsi="Calibri Light" w:cs="Calibri Light"/>
        </w:rPr>
        <w:t>review</w:t>
      </w:r>
      <w:ins w:id="39" w:author="Fardowsa" w:date="2021-10-14T12:22:00Z">
        <w:r w:rsidR="00DA5234">
          <w:rPr>
            <w:rFonts w:ascii="Calibri Light" w:hAnsi="Calibri Light" w:cs="Calibri Light"/>
          </w:rPr>
          <w:t xml:space="preserve"> the paper</w:t>
        </w:r>
      </w:ins>
      <w:del w:id="40" w:author="Fardowsa" w:date="2021-10-14T12:22:00Z">
        <w:r w:rsidR="0033542E" w:rsidDel="00DA5234">
          <w:rPr>
            <w:rFonts w:ascii="Calibri Light" w:hAnsi="Calibri Light" w:cs="Calibri Light"/>
          </w:rPr>
          <w:delText>ing process</w:delText>
        </w:r>
      </w:del>
      <w:r w:rsidR="0033542E">
        <w:rPr>
          <w:rFonts w:ascii="Calibri Light" w:hAnsi="Calibri Light" w:cs="Calibri Light"/>
        </w:rPr>
        <w:t xml:space="preserve"> and send</w:t>
      </w:r>
      <w:del w:id="41" w:author="Fardowsa" w:date="2021-10-14T12:22:00Z">
        <w:r w:rsidR="0033542E" w:rsidDel="00DA5234">
          <w:rPr>
            <w:rFonts w:ascii="Calibri Light" w:hAnsi="Calibri Light" w:cs="Calibri Light"/>
          </w:rPr>
          <w:delText>s</w:delText>
        </w:r>
      </w:del>
      <w:r w:rsidR="0033542E">
        <w:rPr>
          <w:rFonts w:ascii="Calibri Light" w:hAnsi="Calibri Light" w:cs="Calibri Light"/>
        </w:rPr>
        <w:t xml:space="preserve"> th</w:t>
      </w:r>
      <w:ins w:id="42" w:author="Fardowsa" w:date="2021-10-14T12:22:00Z">
        <w:r w:rsidR="00DA5234">
          <w:rPr>
            <w:rFonts w:ascii="Calibri Light" w:hAnsi="Calibri Light" w:cs="Calibri Light"/>
          </w:rPr>
          <w:t>e</w:t>
        </w:r>
      </w:ins>
      <w:ins w:id="43" w:author="Fardowsa" w:date="2021-10-14T12:23:00Z">
        <w:r w:rsidR="00DA5234">
          <w:rPr>
            <w:rFonts w:ascii="Calibri Light" w:hAnsi="Calibri Light" w:cs="Calibri Light"/>
          </w:rPr>
          <w:t xml:space="preserve">ir </w:t>
        </w:r>
      </w:ins>
      <w:del w:id="44" w:author="Fardowsa" w:date="2021-10-14T12:22:00Z">
        <w:r w:rsidR="0033542E" w:rsidRPr="00947EB3" w:rsidDel="00DA5234">
          <w:rPr>
            <w:rFonts w:ascii="Calibri Light" w:hAnsi="Calibri Light" w:cs="Calibri Light"/>
            <w:rPrChange w:id="45" w:author="Fardowsa" w:date="2021-10-14T13:05:00Z">
              <w:rPr>
                <w:rFonts w:ascii="Calibri Light" w:hAnsi="Calibri Light" w:cs="Calibri Light"/>
              </w:rPr>
            </w:rPrChange>
          </w:rPr>
          <w:delText xml:space="preserve">e </w:delText>
        </w:r>
      </w:del>
      <w:r w:rsidR="0033542E" w:rsidRPr="00947EB3">
        <w:rPr>
          <w:rFonts w:ascii="Calibri Light" w:hAnsi="Calibri Light" w:cs="Calibri Light"/>
          <w:rPrChange w:id="46" w:author="Fardowsa" w:date="2021-10-14T13:05:00Z">
            <w:rPr>
              <w:rFonts w:ascii="Calibri Light" w:hAnsi="Calibri Light" w:cs="Calibri Light"/>
            </w:rPr>
          </w:rPrChange>
        </w:rPr>
        <w:t>recommendations</w:t>
      </w:r>
      <w:r w:rsidR="007346C2" w:rsidRPr="00947EB3">
        <w:rPr>
          <w:rFonts w:ascii="Calibri Light" w:hAnsi="Calibri Light" w:cs="Calibri Light"/>
          <w:rPrChange w:id="47" w:author="Fardowsa" w:date="2021-10-14T13:05:00Z">
            <w:rPr>
              <w:rFonts w:ascii="Calibri Light" w:hAnsi="Calibri Light" w:cs="Calibri Light"/>
            </w:rPr>
          </w:rPrChange>
        </w:rPr>
        <w:t xml:space="preserve"> to </w:t>
      </w:r>
      <w:del w:id="48" w:author="Fardowsa" w:date="2021-10-14T13:05:00Z">
        <w:r w:rsidR="007346C2" w:rsidRPr="00947EB3" w:rsidDel="00947EB3">
          <w:rPr>
            <w:rFonts w:ascii="Calibri Light" w:hAnsi="Calibri Light" w:cs="Calibri Light"/>
            <w:rPrChange w:id="49" w:author="Fardowsa" w:date="2021-10-14T13:05:00Z">
              <w:rPr>
                <w:rFonts w:ascii="Calibri Light" w:hAnsi="Calibri Light" w:cs="Calibri Light"/>
              </w:rPr>
            </w:rPrChange>
          </w:rPr>
          <w:delText>advise</w:delText>
        </w:r>
        <w:r w:rsidR="0033542E" w:rsidRPr="00947EB3" w:rsidDel="00947EB3">
          <w:rPr>
            <w:rFonts w:ascii="Calibri Light" w:hAnsi="Calibri Light" w:cs="Calibri Light"/>
            <w:rPrChange w:id="50" w:author="Fardowsa" w:date="2021-10-14T13:05:00Z">
              <w:rPr>
                <w:rFonts w:ascii="Calibri Light" w:hAnsi="Calibri Light" w:cs="Calibri Light"/>
              </w:rPr>
            </w:rPrChange>
          </w:rPr>
          <w:delText xml:space="preserve"> </w:delText>
        </w:r>
      </w:del>
      <w:r w:rsidR="0033542E" w:rsidRPr="00947EB3">
        <w:rPr>
          <w:rFonts w:ascii="Calibri Light" w:hAnsi="Calibri Light" w:cs="Calibri Light"/>
          <w:rPrChange w:id="51" w:author="Fardowsa" w:date="2021-10-14T13:05:00Z">
            <w:rPr>
              <w:rFonts w:ascii="Calibri Light" w:hAnsi="Calibri Light" w:cs="Calibri Light"/>
            </w:rPr>
          </w:rPrChange>
        </w:rPr>
        <w:t>the editor</w:t>
      </w:r>
      <w:commentRangeStart w:id="52"/>
      <w:del w:id="53" w:author="Fardowsa" w:date="2021-10-14T13:05:00Z">
        <w:r w:rsidR="007346C2" w:rsidRPr="00947EB3" w:rsidDel="00947EB3">
          <w:rPr>
            <w:rFonts w:ascii="Calibri Light" w:hAnsi="Calibri Light" w:cs="Calibri Light"/>
            <w:rPrChange w:id="54" w:author="Fardowsa" w:date="2021-10-14T13:05:00Z">
              <w:rPr>
                <w:rFonts w:ascii="Calibri Light" w:hAnsi="Calibri Light" w:cs="Calibri Light"/>
              </w:rPr>
            </w:rPrChange>
          </w:rPr>
          <w:delText xml:space="preserve"> in making the final decision about the paper</w:delText>
        </w:r>
      </w:del>
      <w:r w:rsidR="0033542E" w:rsidRPr="00947EB3">
        <w:rPr>
          <w:rFonts w:ascii="Calibri Light" w:hAnsi="Calibri Light" w:cs="Calibri Light"/>
          <w:rPrChange w:id="55" w:author="Fardowsa" w:date="2021-10-14T13:05:00Z">
            <w:rPr>
              <w:rFonts w:ascii="Calibri Light" w:hAnsi="Calibri Light" w:cs="Calibri Light"/>
            </w:rPr>
          </w:rPrChange>
        </w:rPr>
        <w:t>.</w:t>
      </w:r>
      <w:commentRangeEnd w:id="52"/>
      <w:r w:rsidR="00947EB3">
        <w:rPr>
          <w:rStyle w:val="CommentReference"/>
        </w:rPr>
        <w:commentReference w:id="52"/>
      </w:r>
      <w:r w:rsidR="0033542E">
        <w:rPr>
          <w:rFonts w:ascii="Calibri Light" w:hAnsi="Calibri Light" w:cs="Calibri Light"/>
        </w:rPr>
        <w:t xml:space="preserve"> </w:t>
      </w:r>
      <w:r w:rsidR="007346C2">
        <w:rPr>
          <w:rFonts w:ascii="Calibri Light" w:hAnsi="Calibri Light" w:cs="Calibri Light"/>
        </w:rPr>
        <w:t xml:space="preserve">The reviewers must give an objective, honest and unbiased appraisal of the manuscript’s strengths and areas for improvement. It is good practice </w:t>
      </w:r>
      <w:ins w:id="56" w:author="Fardowsa" w:date="2021-10-14T12:26:00Z">
        <w:r w:rsidR="00DA5234">
          <w:rPr>
            <w:rFonts w:ascii="Calibri Light" w:hAnsi="Calibri Light" w:cs="Calibri Light"/>
          </w:rPr>
          <w:t xml:space="preserve">for reviewers </w:t>
        </w:r>
      </w:ins>
      <w:r w:rsidR="007346C2">
        <w:rPr>
          <w:rFonts w:ascii="Calibri Light" w:hAnsi="Calibri Light" w:cs="Calibri Light"/>
        </w:rPr>
        <w:t>to provide supporting evidence with references when appropriate</w:t>
      </w:r>
      <w:ins w:id="57" w:author="Fardowsa" w:date="2021-10-14T12:26:00Z">
        <w:r w:rsidR="00DA5234">
          <w:rPr>
            <w:rFonts w:ascii="Calibri Light" w:hAnsi="Calibri Light" w:cs="Calibri Light"/>
          </w:rPr>
          <w:t>.</w:t>
        </w:r>
      </w:ins>
      <w:del w:id="58" w:author="Fardowsa" w:date="2021-10-14T12:26:00Z">
        <w:r w:rsidR="004954BC" w:rsidDel="00DA5234">
          <w:rPr>
            <w:rFonts w:ascii="Calibri Light" w:hAnsi="Calibri Light" w:cs="Calibri Light"/>
          </w:rPr>
          <w:delText>;</w:delText>
        </w:r>
      </w:del>
      <w:r w:rsidR="004954BC">
        <w:rPr>
          <w:rFonts w:ascii="Calibri Light" w:hAnsi="Calibri Light" w:cs="Calibri Light"/>
        </w:rPr>
        <w:t xml:space="preserve"> </w:t>
      </w:r>
      <w:ins w:id="59" w:author="Fardowsa" w:date="2021-10-14T12:26:00Z">
        <w:r w:rsidR="00DA5234">
          <w:rPr>
            <w:rFonts w:ascii="Calibri Light" w:hAnsi="Calibri Light" w:cs="Calibri Light"/>
          </w:rPr>
          <w:t>S</w:t>
        </w:r>
      </w:ins>
      <w:del w:id="60" w:author="Fardowsa" w:date="2021-10-14T12:26:00Z">
        <w:r w:rsidR="004954BC" w:rsidDel="00DA5234">
          <w:rPr>
            <w:rFonts w:ascii="Calibri Light" w:hAnsi="Calibri Light" w:cs="Calibri Light"/>
          </w:rPr>
          <w:delText>s</w:delText>
        </w:r>
      </w:del>
      <w:r w:rsidR="004954BC">
        <w:rPr>
          <w:rFonts w:ascii="Calibri Light" w:hAnsi="Calibri Light" w:cs="Calibri Light"/>
        </w:rPr>
        <w:t>ome suggest</w:t>
      </w:r>
      <w:del w:id="61" w:author="Fardowsa" w:date="2021-10-14T12:26:00Z">
        <w:r w:rsidR="004954BC" w:rsidDel="00DA5234">
          <w:rPr>
            <w:rFonts w:ascii="Calibri Light" w:hAnsi="Calibri Light" w:cs="Calibri Light"/>
          </w:rPr>
          <w:delText>s</w:delText>
        </w:r>
      </w:del>
      <w:r w:rsidR="004954BC">
        <w:rPr>
          <w:rFonts w:ascii="Calibri Light" w:hAnsi="Calibri Light" w:cs="Calibri Light"/>
        </w:rPr>
        <w:t xml:space="preserve"> that peer-reviews should be “standardized” and based on up to date evidence </w:t>
      </w:r>
      <w:r w:rsidR="004954BC">
        <w:rPr>
          <w:rFonts w:ascii="Calibri Light" w:hAnsi="Calibri Light" w:cs="Calibri Light"/>
        </w:rPr>
        <w:fldChar w:fldCharType="begin" w:fldLock="1"/>
      </w:r>
      <w:r w:rsidR="004954BC">
        <w:rPr>
          <w:rFonts w:ascii="Calibri Light" w:hAnsi="Calibri Light" w:cs="Calibri Light"/>
        </w:rPr>
        <w:instrText>ADDIN CSL_CITATION {"citationItems":[{"id":"ITEM-1","itemData":{"abstract":"Peer review is an activity central to increasing the quality of communication in the health sciences, but almost no formal or standardised training for peer reviewers exists. In this chapter we provide a series of practical tips on how to peer review a manuscript and write the report based on the evidence from published research that is summarised elsewhere in this book, and on our combined experience of reviewing for approximately 30 journals. Overall, we believe that the best way to increase the quality of peer reviewing would be to conduct such reviews based on up to date evidence-an approach we call evidence-based peer review. In theory, the peer review process exists to provide feedback to authors and editors of journals, and to ensure that readers find in journals information that will help them make better decisions. In practice, however, peer review is a poorly understood process that is becoming the focus of intense scrutiny and controversy. The controversy around peer review has intensified recently with the speed with which the internet is developing and the challenges that this new powerful medium is creating for the traditional paper-based peer review system. 1,2 The peer reviewer, the person who assesses the merits of a manuscript submitted for publication in a journal, is at the heart of the controversy. In this chapter, we will focus on how to peer review a submitted manuscript. The chapter is divided into two sections. In the first section, we will describe some generic practical tips that a novice peer reviewer should consider while evaluating an article for publication in a journal. The second section will highlight some basic aspects of the \"code of conduct\" that peer reviewers should follow when submitting a review to journal","author":[{"dropping-particle":"","family":"Moher","given":"David","non-dropping-particle":"","parse-names":false,"suffix":""},{"dropping-particle":"","family":"Jadad","given":"Alejandro R","non-dropping-particle":"","parse-names":false,"suffix":""}],"chapter-number":"12","container-title":"Peer Review in Health Sciences","id":"ITEM-1","issued":{"date-parts":[["2003"]]},"title":"How to peer review a manuscript","type":"chapter"},"uris":["http://www.mendeley.com/documents/?uuid=1d2574aa-ecd0-34f4-9fa1-a16cb7b2a7da"]}],"mendeley":{"formattedCitation":"(2)","plainTextFormattedCitation":"(2)"},"properties":{"noteIndex":0},"schema":"https://github.com/citation-style-language/schema/raw/master/csl-citation.json"}</w:instrText>
      </w:r>
      <w:r w:rsidR="004954BC">
        <w:rPr>
          <w:rFonts w:ascii="Calibri Light" w:hAnsi="Calibri Light" w:cs="Calibri Light"/>
        </w:rPr>
        <w:fldChar w:fldCharType="separate"/>
      </w:r>
      <w:r w:rsidR="004954BC" w:rsidRPr="004954BC">
        <w:rPr>
          <w:rFonts w:ascii="Calibri Light" w:hAnsi="Calibri Light" w:cs="Calibri Light"/>
          <w:noProof/>
        </w:rPr>
        <w:t>(2)</w:t>
      </w:r>
      <w:r w:rsidR="004954BC">
        <w:rPr>
          <w:rFonts w:ascii="Calibri Light" w:hAnsi="Calibri Light" w:cs="Calibri Light"/>
        </w:rPr>
        <w:fldChar w:fldCharType="end"/>
      </w:r>
      <w:r w:rsidR="004954BC">
        <w:rPr>
          <w:rFonts w:ascii="Calibri Light" w:hAnsi="Calibri Light" w:cs="Calibri Light"/>
        </w:rPr>
        <w:t>.</w:t>
      </w:r>
      <w:r w:rsidR="007346C2">
        <w:rPr>
          <w:rFonts w:ascii="Calibri Light" w:hAnsi="Calibri Light" w:cs="Calibri Light"/>
        </w:rPr>
        <w:t xml:space="preserve"> </w:t>
      </w:r>
      <w:r w:rsidR="0033542E">
        <w:rPr>
          <w:rFonts w:ascii="Calibri Light" w:hAnsi="Calibri Light" w:cs="Calibri Light"/>
        </w:rPr>
        <w:t>Finally, once the editor receives the review</w:t>
      </w:r>
      <w:r w:rsidR="00405DCF">
        <w:rPr>
          <w:rFonts w:ascii="Calibri Light" w:hAnsi="Calibri Light" w:cs="Calibri Light"/>
        </w:rPr>
        <w:t>s</w:t>
      </w:r>
      <w:r w:rsidR="0033542E">
        <w:rPr>
          <w:rFonts w:ascii="Calibri Light" w:hAnsi="Calibri Light" w:cs="Calibri Light"/>
        </w:rPr>
        <w:t>, the editor makes a decision on the manuscript based on the reviewers’ suggestions. In general, most editors rely on the reviewers’ suggestions</w:t>
      </w:r>
      <w:ins w:id="62" w:author="Fardowsa" w:date="2021-10-14T12:29:00Z">
        <w:r w:rsidR="00DA5234">
          <w:rPr>
            <w:rFonts w:ascii="Calibri Light" w:hAnsi="Calibri Light" w:cs="Calibri Light"/>
          </w:rPr>
          <w:t xml:space="preserve"> when making decisions</w:t>
        </w:r>
      </w:ins>
      <w:r w:rsidR="0033542E">
        <w:rPr>
          <w:rFonts w:ascii="Calibri Light" w:hAnsi="Calibri Light" w:cs="Calibri Light"/>
        </w:rPr>
        <w:t xml:space="preserve"> and will try to accommodate t</w:t>
      </w:r>
      <w:ins w:id="63" w:author="Fardowsa" w:date="2021-10-14T12:29:00Z">
        <w:r w:rsidR="00DA5234">
          <w:rPr>
            <w:rFonts w:ascii="Calibri Light" w:hAnsi="Calibri Light" w:cs="Calibri Light"/>
          </w:rPr>
          <w:t>he</w:t>
        </w:r>
      </w:ins>
      <w:del w:id="64" w:author="Fardowsa" w:date="2021-10-14T12:29:00Z">
        <w:r w:rsidR="0033542E" w:rsidDel="00DA5234">
          <w:rPr>
            <w:rFonts w:ascii="Calibri Light" w:hAnsi="Calibri Light" w:cs="Calibri Light"/>
          </w:rPr>
          <w:delText>o</w:delText>
        </w:r>
      </w:del>
      <w:r w:rsidR="0033542E">
        <w:rPr>
          <w:rFonts w:ascii="Calibri Light" w:hAnsi="Calibri Light" w:cs="Calibri Light"/>
        </w:rPr>
        <w:t xml:space="preserve"> reviewers’ suggestions and questions</w:t>
      </w:r>
      <w:r w:rsidR="00405DCF">
        <w:rPr>
          <w:rFonts w:ascii="Calibri Light" w:hAnsi="Calibri Light" w:cs="Calibri Light"/>
        </w:rPr>
        <w:t xml:space="preserve"> as best as possible</w:t>
      </w:r>
      <w:r w:rsidR="0033542E">
        <w:rPr>
          <w:rFonts w:ascii="Calibri Light" w:hAnsi="Calibri Light" w:cs="Calibri Light"/>
        </w:rPr>
        <w:t>.</w:t>
      </w:r>
      <w:r w:rsidR="00286D9F">
        <w:rPr>
          <w:rFonts w:ascii="Calibri Light" w:hAnsi="Calibri Light" w:cs="Calibri Light"/>
        </w:rPr>
        <w:t xml:space="preserve"> </w:t>
      </w:r>
      <w:r w:rsidR="001E42D6">
        <w:rPr>
          <w:rFonts w:ascii="Calibri Light" w:hAnsi="Calibri Light" w:cs="Calibri Light"/>
        </w:rPr>
        <w:t>When</w:t>
      </w:r>
      <w:r w:rsidR="00286D9F">
        <w:rPr>
          <w:rFonts w:ascii="Calibri Light" w:hAnsi="Calibri Light" w:cs="Calibri Light"/>
        </w:rPr>
        <w:t xml:space="preserve"> </w:t>
      </w:r>
      <w:r w:rsidR="001E42D6">
        <w:rPr>
          <w:rFonts w:ascii="Calibri Light" w:hAnsi="Calibri Light" w:cs="Calibri Light"/>
        </w:rPr>
        <w:t>the authors</w:t>
      </w:r>
      <w:r w:rsidR="00286D9F">
        <w:rPr>
          <w:rFonts w:ascii="Calibri Light" w:hAnsi="Calibri Light" w:cs="Calibri Light"/>
        </w:rPr>
        <w:t xml:space="preserve"> receive the reviewers’ comments and suggestions, it is </w:t>
      </w:r>
      <w:r w:rsidR="001E42D6">
        <w:rPr>
          <w:rFonts w:ascii="Calibri Light" w:hAnsi="Calibri Light" w:cs="Calibri Light"/>
        </w:rPr>
        <w:t>critical that they carefully consider each one. Organizing</w:t>
      </w:r>
      <w:r w:rsidR="00286D9F">
        <w:rPr>
          <w:rFonts w:ascii="Calibri Light" w:hAnsi="Calibri Light" w:cs="Calibri Light"/>
        </w:rPr>
        <w:t xml:space="preserve"> the revisions in a “response to reviews” </w:t>
      </w:r>
      <w:r w:rsidR="00405DCF">
        <w:rPr>
          <w:rFonts w:ascii="Calibri Light" w:hAnsi="Calibri Light" w:cs="Calibri Light"/>
        </w:rPr>
        <w:t>format</w:t>
      </w:r>
      <w:r w:rsidR="00286D9F">
        <w:rPr>
          <w:rFonts w:ascii="Calibri Light" w:hAnsi="Calibri Light" w:cs="Calibri Light"/>
        </w:rPr>
        <w:t xml:space="preserve"> with point-by-point responses can be a clear and concise </w:t>
      </w:r>
      <w:r w:rsidR="001E42D6">
        <w:rPr>
          <w:rFonts w:ascii="Calibri Light" w:hAnsi="Calibri Light" w:cs="Calibri Light"/>
        </w:rPr>
        <w:t>approach</w:t>
      </w:r>
      <w:r w:rsidR="00286D9F">
        <w:rPr>
          <w:rFonts w:ascii="Calibri Light" w:hAnsi="Calibri Light" w:cs="Calibri Light"/>
        </w:rPr>
        <w:t xml:space="preserve"> to </w:t>
      </w:r>
      <w:r w:rsidR="001E42D6">
        <w:rPr>
          <w:rFonts w:ascii="Calibri Light" w:hAnsi="Calibri Light" w:cs="Calibri Light"/>
        </w:rPr>
        <w:t>explain how each of the reviewers’ comments and concerns were</w:t>
      </w:r>
      <w:r w:rsidR="001A5D8A">
        <w:rPr>
          <w:rFonts w:ascii="Calibri Light" w:hAnsi="Calibri Light" w:cs="Calibri Light"/>
        </w:rPr>
        <w:t xml:space="preserve"> </w:t>
      </w:r>
      <w:r w:rsidR="00286D9F">
        <w:rPr>
          <w:rFonts w:ascii="Calibri Light" w:hAnsi="Calibri Light" w:cs="Calibri Light"/>
        </w:rPr>
        <w:t xml:space="preserve">considered and addressed </w:t>
      </w:r>
      <w:r w:rsidR="00286D9F">
        <w:rPr>
          <w:rFonts w:ascii="Calibri Light" w:hAnsi="Calibri Light" w:cs="Calibri Light"/>
        </w:rPr>
        <w:fldChar w:fldCharType="begin" w:fldLock="1"/>
      </w:r>
      <w:r w:rsidR="004954BC">
        <w:rPr>
          <w:rFonts w:ascii="Calibri Light" w:hAnsi="Calibri Light" w:cs="Calibri Light"/>
        </w:rPr>
        <w:instrText>ADDIN CSL_CITATION {"citationItems":[{"id":"ITEM-1","itemData":{"DOI":"10.2307/j.ctvcmxs67.30","abstract":"Formal review is nearly always followed by revision of your manuscript. Your revisions have two related but not identical goals: to improve your manuscript as much as possible, and to maximize the probability of its ultimate acceptance. Skill at revision in response to formal reviews is an important part of our writing craft. It has three major elements: reading reviews effectively, conducting the revisions themselves, and drafting a “Response to Reviews” document to accompany your resubmission. Reading formal reviews is not fundamentally different from reading friendly ones, so this would be a good time to reread my advice on that","author":[{"dropping-particle":"","family":"HEARD","given":"STEPHEN B.","non-dropping-particle":"","parse-names":false,"suffix":""}],"chapter-number":"24","container-title":"The Scientist's Guide to Writing","id":"ITEM-1","issued":{"date-parts":[["2019","3","2"]]},"page":"222-230","publisher":"Princeton University Press","title":"Revision and the “Response to Reviews”","type":"chapter"},"uris":["http://www.mendeley.com/documents/?uuid=66fe2b25-0ff9-389e-a57a-ef0f34c346f2"]}],"mendeley":{"formattedCitation":"(3)","plainTextFormattedCitation":"(3)","previouslyFormattedCitation":"(2)"},"properties":{"noteIndex":0},"schema":"https://github.com/citation-style-language/schema/raw/master/csl-citation.json"}</w:instrText>
      </w:r>
      <w:r w:rsidR="00286D9F">
        <w:rPr>
          <w:rFonts w:ascii="Calibri Light" w:hAnsi="Calibri Light" w:cs="Calibri Light"/>
        </w:rPr>
        <w:fldChar w:fldCharType="separate"/>
      </w:r>
      <w:r w:rsidR="004954BC" w:rsidRPr="004954BC">
        <w:rPr>
          <w:rFonts w:ascii="Calibri Light" w:hAnsi="Calibri Light" w:cs="Calibri Light"/>
          <w:noProof/>
        </w:rPr>
        <w:t>(3)</w:t>
      </w:r>
      <w:r w:rsidR="00286D9F">
        <w:rPr>
          <w:rFonts w:ascii="Calibri Light" w:hAnsi="Calibri Light" w:cs="Calibri Light"/>
        </w:rPr>
        <w:fldChar w:fldCharType="end"/>
      </w:r>
      <w:r w:rsidR="00286D9F">
        <w:rPr>
          <w:rFonts w:ascii="Calibri Light" w:hAnsi="Calibri Light" w:cs="Calibri Light"/>
        </w:rPr>
        <w:t xml:space="preserve">.  </w:t>
      </w:r>
    </w:p>
    <w:p w14:paraId="021B770D" w14:textId="72B2CEFD" w:rsidR="0033542E" w:rsidRDefault="0033542E" w:rsidP="002D536B">
      <w:pPr>
        <w:rPr>
          <w:rFonts w:ascii="Calibri Light" w:hAnsi="Calibri Light" w:cs="Calibri Light"/>
        </w:rPr>
      </w:pPr>
    </w:p>
    <w:p w14:paraId="1811AEE8" w14:textId="47437E37" w:rsidR="003725FA" w:rsidRDefault="00E96B8B" w:rsidP="002D536B">
      <w:pPr>
        <w:rPr>
          <w:rFonts w:ascii="Calibri Light" w:hAnsi="Calibri Light" w:cs="Calibri Light"/>
        </w:rPr>
      </w:pPr>
      <w:r w:rsidRPr="00947EB3">
        <w:rPr>
          <w:rFonts w:ascii="Calibri Light" w:hAnsi="Calibri Light" w:cs="Calibri Light"/>
        </w:rPr>
        <w:t xml:space="preserve">There are different </w:t>
      </w:r>
      <w:ins w:id="65" w:author="Fardowsa" w:date="2021-10-14T13:04:00Z">
        <w:r w:rsidR="00947EB3" w:rsidRPr="00947EB3">
          <w:rPr>
            <w:rFonts w:ascii="Calibri Light" w:hAnsi="Calibri Light" w:cs="Calibri Light"/>
            <w:rPrChange w:id="66" w:author="Fardowsa" w:date="2021-10-14T13:04:00Z">
              <w:rPr>
                <w:rFonts w:ascii="Calibri Light" w:hAnsi="Calibri Light" w:cs="Calibri Light"/>
                <w:highlight w:val="yellow"/>
              </w:rPr>
            </w:rPrChange>
          </w:rPr>
          <w:t xml:space="preserve">types of </w:t>
        </w:r>
      </w:ins>
      <w:del w:id="67" w:author="Fardowsa" w:date="2021-10-14T13:03:00Z">
        <w:r w:rsidRPr="00947EB3" w:rsidDel="00947EB3">
          <w:rPr>
            <w:rFonts w:ascii="Calibri Light" w:hAnsi="Calibri Light" w:cs="Calibri Light"/>
            <w:rPrChange w:id="68" w:author="Fardowsa" w:date="2021-10-14T13:04:00Z">
              <w:rPr>
                <w:rFonts w:ascii="Calibri Light" w:hAnsi="Calibri Light" w:cs="Calibri Light"/>
              </w:rPr>
            </w:rPrChange>
          </w:rPr>
          <w:delText xml:space="preserve">types of </w:delText>
        </w:r>
        <w:r w:rsidR="00722D25" w:rsidRPr="00947EB3" w:rsidDel="00947EB3">
          <w:rPr>
            <w:rFonts w:ascii="Calibri Light" w:hAnsi="Calibri Light" w:cs="Calibri Light"/>
            <w:rPrChange w:id="69" w:author="Fardowsa" w:date="2021-10-14T13:04:00Z">
              <w:rPr>
                <w:rFonts w:ascii="Calibri Light" w:hAnsi="Calibri Light" w:cs="Calibri Light"/>
              </w:rPr>
            </w:rPrChange>
          </w:rPr>
          <w:delText>reviewing</w:delText>
        </w:r>
      </w:del>
      <w:ins w:id="70" w:author="Fardowsa" w:date="2021-10-14T13:03:00Z">
        <w:r w:rsidR="00947EB3" w:rsidRPr="00947EB3">
          <w:rPr>
            <w:rFonts w:ascii="Calibri Light" w:hAnsi="Calibri Light" w:cs="Calibri Light"/>
            <w:rPrChange w:id="71" w:author="Fardowsa" w:date="2021-10-14T13:04:00Z">
              <w:rPr>
                <w:rFonts w:ascii="Calibri Light" w:hAnsi="Calibri Light" w:cs="Calibri Light"/>
                <w:highlight w:val="yellow"/>
              </w:rPr>
            </w:rPrChange>
          </w:rPr>
          <w:t>blinding</w:t>
        </w:r>
      </w:ins>
      <w:r w:rsidR="00722D25" w:rsidRPr="00947EB3">
        <w:rPr>
          <w:rFonts w:ascii="Calibri Light" w:hAnsi="Calibri Light" w:cs="Calibri Light"/>
        </w:rPr>
        <w:t xml:space="preserve"> </w:t>
      </w:r>
      <w:ins w:id="72" w:author="Fardowsa" w:date="2021-10-14T13:04:00Z">
        <w:r w:rsidR="00947EB3" w:rsidRPr="00947EB3">
          <w:rPr>
            <w:rFonts w:ascii="Calibri Light" w:hAnsi="Calibri Light" w:cs="Calibri Light"/>
            <w:rPrChange w:id="73" w:author="Fardowsa" w:date="2021-10-14T13:04:00Z">
              <w:rPr>
                <w:rFonts w:ascii="Calibri Light" w:hAnsi="Calibri Light" w:cs="Calibri Light"/>
                <w:highlight w:val="yellow"/>
              </w:rPr>
            </w:rPrChange>
          </w:rPr>
          <w:t>used</w:t>
        </w:r>
      </w:ins>
      <w:del w:id="74" w:author="Fardowsa" w:date="2021-10-14T13:04:00Z">
        <w:r w:rsidR="00722D25" w:rsidRPr="00947EB3" w:rsidDel="00947EB3">
          <w:rPr>
            <w:rFonts w:ascii="Calibri Light" w:hAnsi="Calibri Light" w:cs="Calibri Light"/>
            <w:rPrChange w:id="75" w:author="Fardowsa" w:date="2021-10-14T13:04:00Z">
              <w:rPr>
                <w:rFonts w:ascii="Calibri Light" w:hAnsi="Calibri Light" w:cs="Calibri Light"/>
              </w:rPr>
            </w:rPrChange>
          </w:rPr>
          <w:delText>process</w:delText>
        </w:r>
      </w:del>
      <w:r w:rsidR="00722D25" w:rsidRPr="00947EB3">
        <w:rPr>
          <w:rFonts w:ascii="Calibri Light" w:hAnsi="Calibri Light" w:cs="Calibri Light"/>
          <w:rPrChange w:id="76" w:author="Fardowsa" w:date="2021-10-14T13:04:00Z">
            <w:rPr>
              <w:rFonts w:ascii="Calibri Light" w:hAnsi="Calibri Light" w:cs="Calibri Light"/>
            </w:rPr>
          </w:rPrChange>
        </w:rPr>
        <w:t xml:space="preserve"> in peer-reviewed journals</w:t>
      </w:r>
      <w:r w:rsidR="00E23BC2" w:rsidRPr="00947EB3">
        <w:rPr>
          <w:rFonts w:ascii="Calibri Light" w:hAnsi="Calibri Light" w:cs="Calibri Light"/>
          <w:rPrChange w:id="77" w:author="Fardowsa" w:date="2021-10-14T13:04:00Z">
            <w:rPr>
              <w:rFonts w:ascii="Calibri Light" w:hAnsi="Calibri Light" w:cs="Calibri Light"/>
            </w:rPr>
          </w:rPrChange>
        </w:rPr>
        <w:t xml:space="preserve">. In single-blinded reviews, the reviewers know who the authors </w:t>
      </w:r>
      <w:r w:rsidR="00333EE0" w:rsidRPr="00947EB3">
        <w:rPr>
          <w:rFonts w:ascii="Calibri Light" w:hAnsi="Calibri Light" w:cs="Calibri Light"/>
          <w:rPrChange w:id="78" w:author="Fardowsa" w:date="2021-10-14T13:04:00Z">
            <w:rPr>
              <w:rFonts w:ascii="Calibri Light" w:hAnsi="Calibri Light" w:cs="Calibri Light"/>
            </w:rPr>
          </w:rPrChange>
        </w:rPr>
        <w:t>are,</w:t>
      </w:r>
      <w:r w:rsidR="00E23BC2" w:rsidRPr="00947EB3">
        <w:rPr>
          <w:rFonts w:ascii="Calibri Light" w:hAnsi="Calibri Light" w:cs="Calibri Light"/>
          <w:rPrChange w:id="79" w:author="Fardowsa" w:date="2021-10-14T13:04:00Z">
            <w:rPr>
              <w:rFonts w:ascii="Calibri Light" w:hAnsi="Calibri Light" w:cs="Calibri Light"/>
            </w:rPr>
          </w:rPrChange>
        </w:rPr>
        <w:t xml:space="preserve"> but the authors don’t know who the reviewers are. In double-blinded reviews, both</w:t>
      </w:r>
      <w:r w:rsidR="00E23BC2">
        <w:rPr>
          <w:rFonts w:ascii="Calibri Light" w:hAnsi="Calibri Light" w:cs="Calibri Light"/>
        </w:rPr>
        <w:t xml:space="preserve"> the authors and the reviewers do not know the identity of </w:t>
      </w:r>
      <w:del w:id="80" w:author="Fardowsa" w:date="2021-10-14T12:31:00Z">
        <w:r w:rsidR="003725FA" w:rsidDel="00DA5234">
          <w:rPr>
            <w:rFonts w:ascii="Calibri Light" w:hAnsi="Calibri Light" w:cs="Calibri Light"/>
          </w:rPr>
          <w:delText>the other party</w:delText>
        </w:r>
      </w:del>
      <w:ins w:id="81" w:author="Fardowsa" w:date="2021-10-14T12:31:00Z">
        <w:r w:rsidR="00DA5234">
          <w:rPr>
            <w:rFonts w:ascii="Calibri Light" w:hAnsi="Calibri Light" w:cs="Calibri Light"/>
          </w:rPr>
          <w:t>each other</w:t>
        </w:r>
      </w:ins>
      <w:r w:rsidR="00E23BC2">
        <w:rPr>
          <w:rFonts w:ascii="Calibri Light" w:hAnsi="Calibri Light" w:cs="Calibri Light"/>
        </w:rPr>
        <w:t>. In open-access peer-reviews, both the authors</w:t>
      </w:r>
      <w:r w:rsidR="00B523B4">
        <w:rPr>
          <w:rFonts w:ascii="Calibri Light" w:hAnsi="Calibri Light" w:cs="Calibri Light"/>
        </w:rPr>
        <w:t>’</w:t>
      </w:r>
      <w:r w:rsidR="00E23BC2">
        <w:rPr>
          <w:rFonts w:ascii="Calibri Light" w:hAnsi="Calibri Light" w:cs="Calibri Light"/>
        </w:rPr>
        <w:t xml:space="preserve"> </w:t>
      </w:r>
      <w:r w:rsidR="00E23BC2">
        <w:rPr>
          <w:rFonts w:ascii="Calibri Light" w:hAnsi="Calibri Light" w:cs="Calibri Light"/>
        </w:rPr>
        <w:lastRenderedPageBreak/>
        <w:t xml:space="preserve">and the </w:t>
      </w:r>
      <w:r w:rsidR="00B523B4">
        <w:rPr>
          <w:rFonts w:ascii="Calibri Light" w:hAnsi="Calibri Light" w:cs="Calibri Light"/>
        </w:rPr>
        <w:t>reviewers’</w:t>
      </w:r>
      <w:r w:rsidR="00E23BC2">
        <w:rPr>
          <w:rFonts w:ascii="Calibri Light" w:hAnsi="Calibri Light" w:cs="Calibri Light"/>
        </w:rPr>
        <w:t xml:space="preserve"> names are given</w:t>
      </w:r>
      <w:ins w:id="82" w:author="Fardowsa" w:date="2021-10-14T12:31:00Z">
        <w:r w:rsidR="00DA5234">
          <w:rPr>
            <w:rFonts w:ascii="Calibri Light" w:hAnsi="Calibri Light" w:cs="Calibri Light"/>
          </w:rPr>
          <w:t>.</w:t>
        </w:r>
      </w:ins>
      <w:del w:id="83" w:author="Fardowsa" w:date="2021-10-14T12:31:00Z">
        <w:r w:rsidR="00E23BC2" w:rsidDel="00DA5234">
          <w:rPr>
            <w:rFonts w:ascii="Calibri Light" w:hAnsi="Calibri Light" w:cs="Calibri Light"/>
          </w:rPr>
          <w:delText>;</w:delText>
        </w:r>
      </w:del>
      <w:r w:rsidR="00E23BC2">
        <w:rPr>
          <w:rFonts w:ascii="Calibri Light" w:hAnsi="Calibri Light" w:cs="Calibri Light"/>
        </w:rPr>
        <w:t xml:space="preserve"> </w:t>
      </w:r>
      <w:ins w:id="84" w:author="Fardowsa" w:date="2021-10-14T12:31:00Z">
        <w:r w:rsidR="00DA5234">
          <w:rPr>
            <w:rFonts w:ascii="Calibri Light" w:hAnsi="Calibri Light" w:cs="Calibri Light"/>
          </w:rPr>
          <w:t>F</w:t>
        </w:r>
      </w:ins>
      <w:del w:id="85" w:author="Fardowsa" w:date="2021-10-14T12:31:00Z">
        <w:r w:rsidR="003725FA" w:rsidDel="00DA5234">
          <w:rPr>
            <w:rFonts w:ascii="Calibri Light" w:hAnsi="Calibri Light" w:cs="Calibri Light"/>
          </w:rPr>
          <w:delText>f</w:delText>
        </w:r>
      </w:del>
      <w:r w:rsidR="003725FA">
        <w:rPr>
          <w:rFonts w:ascii="Calibri Light" w:hAnsi="Calibri Light" w:cs="Calibri Light"/>
        </w:rPr>
        <w:t xml:space="preserve">urthermore, </w:t>
      </w:r>
      <w:r w:rsidR="00E23BC2">
        <w:rPr>
          <w:rFonts w:ascii="Calibri Light" w:hAnsi="Calibri Light" w:cs="Calibri Light"/>
        </w:rPr>
        <w:t xml:space="preserve">some open-access journals provide </w:t>
      </w:r>
      <w:ins w:id="86" w:author="Fardowsa" w:date="2021-10-14T12:31:00Z">
        <w:r w:rsidR="00DA5234">
          <w:rPr>
            <w:rFonts w:ascii="Calibri Light" w:hAnsi="Calibri Light" w:cs="Calibri Light"/>
          </w:rPr>
          <w:t>a</w:t>
        </w:r>
      </w:ins>
      <w:del w:id="87" w:author="Fardowsa" w:date="2021-10-14T12:31:00Z">
        <w:r w:rsidR="00E23BC2" w:rsidDel="00DA5234">
          <w:rPr>
            <w:rFonts w:ascii="Calibri Light" w:hAnsi="Calibri Light" w:cs="Calibri Light"/>
          </w:rPr>
          <w:delText>the</w:delText>
        </w:r>
      </w:del>
      <w:r w:rsidR="00E23BC2">
        <w:rPr>
          <w:rFonts w:ascii="Calibri Light" w:hAnsi="Calibri Light" w:cs="Calibri Light"/>
        </w:rPr>
        <w:t xml:space="preserve"> peer-review history </w:t>
      </w:r>
      <w:del w:id="88" w:author="Fardowsa" w:date="2021-10-14T12:31:00Z">
        <w:r w:rsidR="00E23BC2" w:rsidDel="00DA5234">
          <w:rPr>
            <w:rFonts w:ascii="Calibri Light" w:hAnsi="Calibri Light" w:cs="Calibri Light"/>
          </w:rPr>
          <w:delText xml:space="preserve">which </w:delText>
        </w:r>
      </w:del>
      <w:r w:rsidR="00E23BC2">
        <w:rPr>
          <w:rFonts w:ascii="Calibri Light" w:hAnsi="Calibri Light" w:cs="Calibri Light"/>
        </w:rPr>
        <w:t>contain</w:t>
      </w:r>
      <w:ins w:id="89" w:author="Fardowsa" w:date="2021-10-14T12:32:00Z">
        <w:r w:rsidR="00DA5234">
          <w:rPr>
            <w:rFonts w:ascii="Calibri Light" w:hAnsi="Calibri Light" w:cs="Calibri Light"/>
          </w:rPr>
          <w:t>ing</w:t>
        </w:r>
      </w:ins>
      <w:del w:id="90" w:author="Fardowsa" w:date="2021-10-14T12:32:00Z">
        <w:r w:rsidR="00E23BC2" w:rsidDel="00DA5234">
          <w:rPr>
            <w:rFonts w:ascii="Calibri Light" w:hAnsi="Calibri Light" w:cs="Calibri Light"/>
          </w:rPr>
          <w:delText>s the</w:delText>
        </w:r>
      </w:del>
      <w:r w:rsidR="00E23BC2">
        <w:rPr>
          <w:rFonts w:ascii="Calibri Light" w:hAnsi="Calibri Light" w:cs="Calibri Light"/>
        </w:rPr>
        <w:t xml:space="preserve"> information</w:t>
      </w:r>
      <w:ins w:id="91" w:author="Fardowsa" w:date="2021-10-14T12:32:00Z">
        <w:r w:rsidR="00DA5234">
          <w:rPr>
            <w:rFonts w:ascii="Calibri Light" w:hAnsi="Calibri Light" w:cs="Calibri Light"/>
          </w:rPr>
          <w:t xml:space="preserve"> about</w:t>
        </w:r>
      </w:ins>
      <w:del w:id="92" w:author="Fardowsa" w:date="2021-10-14T12:32:00Z">
        <w:r w:rsidR="00E23BC2" w:rsidDel="00DA5234">
          <w:rPr>
            <w:rFonts w:ascii="Calibri Light" w:hAnsi="Calibri Light" w:cs="Calibri Light"/>
          </w:rPr>
          <w:delText xml:space="preserve"> on</w:delText>
        </w:r>
      </w:del>
      <w:r w:rsidR="00E23BC2">
        <w:rPr>
          <w:rFonts w:ascii="Calibri Light" w:hAnsi="Calibri Light" w:cs="Calibri Light"/>
        </w:rPr>
        <w:t xml:space="preserve"> the authors and the reviewers, as well as the complete history of the reviews</w:t>
      </w:r>
      <w:ins w:id="93" w:author="Fardowsa" w:date="2021-10-14T12:36:00Z">
        <w:r w:rsidR="0036438F">
          <w:rPr>
            <w:rFonts w:ascii="Calibri Light" w:hAnsi="Calibri Light" w:cs="Calibri Light"/>
          </w:rPr>
          <w:t>,</w:t>
        </w:r>
      </w:ins>
      <w:r w:rsidR="00E23BC2">
        <w:rPr>
          <w:rFonts w:ascii="Calibri Light" w:hAnsi="Calibri Light" w:cs="Calibri Light"/>
        </w:rPr>
        <w:t xml:space="preserve"> including the reviewers’ </w:t>
      </w:r>
      <w:r w:rsidR="003725FA">
        <w:rPr>
          <w:rFonts w:ascii="Calibri Light" w:hAnsi="Calibri Light" w:cs="Calibri Light"/>
        </w:rPr>
        <w:t>feedback</w:t>
      </w:r>
      <w:r w:rsidR="00E23BC2">
        <w:rPr>
          <w:rFonts w:ascii="Calibri Light" w:hAnsi="Calibri Light" w:cs="Calibri Light"/>
        </w:rPr>
        <w:t xml:space="preserve"> and the authors’ responses. </w:t>
      </w:r>
    </w:p>
    <w:p w14:paraId="4F2FBD34" w14:textId="77777777" w:rsidR="003725FA" w:rsidRDefault="003725FA" w:rsidP="002D536B">
      <w:pPr>
        <w:rPr>
          <w:rFonts w:ascii="Calibri Light" w:hAnsi="Calibri Light" w:cs="Calibri Light"/>
        </w:rPr>
      </w:pPr>
    </w:p>
    <w:p w14:paraId="2F003D63" w14:textId="2CC422FA" w:rsidR="00262E70" w:rsidRDefault="0036438F" w:rsidP="002D536B">
      <w:pPr>
        <w:rPr>
          <w:rFonts w:ascii="Calibri Light" w:hAnsi="Calibri Light" w:cs="Calibri Light"/>
        </w:rPr>
      </w:pPr>
      <w:ins w:id="94" w:author="Fardowsa" w:date="2021-10-14T12:37:00Z">
        <w:r>
          <w:rPr>
            <w:rFonts w:ascii="Calibri Light" w:hAnsi="Calibri Light" w:cs="Calibri Light"/>
          </w:rPr>
          <w:t>P</w:t>
        </w:r>
      </w:ins>
      <w:del w:id="95" w:author="Fardowsa" w:date="2021-10-14T12:37:00Z">
        <w:r w:rsidR="00BA604E" w:rsidDel="0036438F">
          <w:rPr>
            <w:rFonts w:ascii="Calibri Light" w:hAnsi="Calibri Light" w:cs="Calibri Light"/>
          </w:rPr>
          <w:delText>The p</w:delText>
        </w:r>
      </w:del>
      <w:r w:rsidR="00BA604E">
        <w:rPr>
          <w:rFonts w:ascii="Calibri Light" w:hAnsi="Calibri Light" w:cs="Calibri Light"/>
        </w:rPr>
        <w:t xml:space="preserve">eer-reviewing </w:t>
      </w:r>
      <w:ins w:id="96" w:author="Fardowsa" w:date="2021-10-14T12:37:00Z">
        <w:r>
          <w:rPr>
            <w:rFonts w:ascii="Calibri Light" w:hAnsi="Calibri Light" w:cs="Calibri Light"/>
          </w:rPr>
          <w:t>can be cond</w:t>
        </w:r>
      </w:ins>
      <w:ins w:id="97" w:author="Fardowsa" w:date="2021-10-14T12:38:00Z">
        <w:r>
          <w:rPr>
            <w:rFonts w:ascii="Calibri Light" w:hAnsi="Calibri Light" w:cs="Calibri Light"/>
          </w:rPr>
          <w:t xml:space="preserve">ucted </w:t>
        </w:r>
      </w:ins>
      <w:del w:id="98" w:author="Fardowsa" w:date="2021-10-14T12:38:00Z">
        <w:r w:rsidR="00BA604E" w:rsidDel="0036438F">
          <w:rPr>
            <w:rFonts w:ascii="Calibri Light" w:hAnsi="Calibri Light" w:cs="Calibri Light"/>
          </w:rPr>
          <w:delText xml:space="preserve">continues </w:delText>
        </w:r>
      </w:del>
      <w:r w:rsidR="00BA604E">
        <w:rPr>
          <w:rFonts w:ascii="Calibri Light" w:hAnsi="Calibri Light" w:cs="Calibri Light"/>
        </w:rPr>
        <w:t xml:space="preserve">even after the publication of </w:t>
      </w:r>
      <w:ins w:id="99" w:author="Fardowsa" w:date="2021-10-14T12:38:00Z">
        <w:r>
          <w:rPr>
            <w:rFonts w:ascii="Calibri Light" w:hAnsi="Calibri Light" w:cs="Calibri Light"/>
          </w:rPr>
          <w:t>a</w:t>
        </w:r>
      </w:ins>
      <w:del w:id="100" w:author="Fardowsa" w:date="2021-10-14T12:38:00Z">
        <w:r w:rsidR="00BA604E" w:rsidDel="0036438F">
          <w:rPr>
            <w:rFonts w:ascii="Calibri Light" w:hAnsi="Calibri Light" w:cs="Calibri Light"/>
          </w:rPr>
          <w:delText>the</w:delText>
        </w:r>
      </w:del>
      <w:r w:rsidR="00BA604E">
        <w:rPr>
          <w:rFonts w:ascii="Calibri Light" w:hAnsi="Calibri Light" w:cs="Calibri Light"/>
        </w:rPr>
        <w:t xml:space="preserve"> manuscript</w:t>
      </w:r>
      <w:del w:id="101" w:author="Fardowsa" w:date="2021-10-14T12:36:00Z">
        <w:r w:rsidR="00BA604E" w:rsidDel="0036438F">
          <w:rPr>
            <w:rFonts w:ascii="Calibri Light" w:hAnsi="Calibri Light" w:cs="Calibri Light"/>
          </w:rPr>
          <w:delText>s</w:delText>
        </w:r>
      </w:del>
      <w:r w:rsidR="00BA604E">
        <w:rPr>
          <w:rFonts w:ascii="Calibri Light" w:hAnsi="Calibri Light" w:cs="Calibri Light"/>
        </w:rPr>
        <w:t xml:space="preserve">. </w:t>
      </w:r>
      <w:r w:rsidR="003725FA">
        <w:rPr>
          <w:rFonts w:ascii="Calibri Light" w:hAnsi="Calibri Light" w:cs="Calibri Light"/>
        </w:rPr>
        <w:t>The formal review</w:t>
      </w:r>
      <w:del w:id="102" w:author="Fardowsa" w:date="2021-10-14T12:38:00Z">
        <w:r w:rsidR="003725FA" w:rsidDel="0036438F">
          <w:rPr>
            <w:rFonts w:ascii="Calibri Light" w:hAnsi="Calibri Light" w:cs="Calibri Light"/>
          </w:rPr>
          <w:delText>s</w:delText>
        </w:r>
      </w:del>
      <w:r w:rsidR="003725FA">
        <w:rPr>
          <w:rFonts w:ascii="Calibri Light" w:hAnsi="Calibri Light" w:cs="Calibri Light"/>
        </w:rPr>
        <w:t xml:space="preserve"> of </w:t>
      </w:r>
      <w:ins w:id="103" w:author="Fardowsa" w:date="2021-10-14T12:38:00Z">
        <w:r>
          <w:rPr>
            <w:rFonts w:ascii="Calibri Light" w:hAnsi="Calibri Light" w:cs="Calibri Light"/>
          </w:rPr>
          <w:t xml:space="preserve">a published </w:t>
        </w:r>
      </w:ins>
      <w:r w:rsidR="003725FA">
        <w:rPr>
          <w:rFonts w:ascii="Calibri Light" w:hAnsi="Calibri Light" w:cs="Calibri Light"/>
        </w:rPr>
        <w:t>scientific paper</w:t>
      </w:r>
      <w:del w:id="104" w:author="Fardowsa" w:date="2021-10-14T12:38:00Z">
        <w:r w:rsidR="003725FA" w:rsidDel="0036438F">
          <w:rPr>
            <w:rFonts w:ascii="Calibri Light" w:hAnsi="Calibri Light" w:cs="Calibri Light"/>
          </w:rPr>
          <w:delText>s</w:delText>
        </w:r>
      </w:del>
      <w:r w:rsidR="003725FA">
        <w:rPr>
          <w:rFonts w:ascii="Calibri Light" w:hAnsi="Calibri Light" w:cs="Calibri Light"/>
        </w:rPr>
        <w:t xml:space="preserve"> </w:t>
      </w:r>
      <w:ins w:id="105" w:author="Fardowsa" w:date="2021-10-14T12:39:00Z">
        <w:r w:rsidR="00D9130C">
          <w:rPr>
            <w:rFonts w:ascii="Calibri Light" w:hAnsi="Calibri Light" w:cs="Calibri Light"/>
          </w:rPr>
          <w:t>are</w:t>
        </w:r>
      </w:ins>
      <w:del w:id="106" w:author="Fardowsa" w:date="2021-10-14T12:39:00Z">
        <w:r w:rsidR="003725FA" w:rsidDel="00D9130C">
          <w:rPr>
            <w:rFonts w:ascii="Calibri Light" w:hAnsi="Calibri Light" w:cs="Calibri Light"/>
          </w:rPr>
          <w:delText>can</w:delText>
        </w:r>
      </w:del>
      <w:r w:rsidR="003725FA">
        <w:rPr>
          <w:rFonts w:ascii="Calibri Light" w:hAnsi="Calibri Light" w:cs="Calibri Light"/>
        </w:rPr>
        <w:t xml:space="preserve"> </w:t>
      </w:r>
      <w:ins w:id="107" w:author="Fardowsa" w:date="2021-10-14T12:39:00Z">
        <w:r w:rsidR="00D9130C">
          <w:rPr>
            <w:rFonts w:ascii="Calibri Light" w:hAnsi="Calibri Light" w:cs="Calibri Light"/>
          </w:rPr>
          <w:t xml:space="preserve">also </w:t>
        </w:r>
      </w:ins>
      <w:del w:id="108" w:author="Fardowsa" w:date="2021-10-14T12:39:00Z">
        <w:r w:rsidR="003725FA" w:rsidDel="00D9130C">
          <w:rPr>
            <w:rFonts w:ascii="Calibri Light" w:hAnsi="Calibri Light" w:cs="Calibri Light"/>
          </w:rPr>
          <w:delText xml:space="preserve">be </w:delText>
        </w:r>
        <w:r w:rsidR="003725FA" w:rsidDel="006F1B51">
          <w:rPr>
            <w:rFonts w:ascii="Calibri Light" w:hAnsi="Calibri Light" w:cs="Calibri Light"/>
          </w:rPr>
          <w:delText>a type of publication</w:delText>
        </w:r>
        <w:r w:rsidR="00B74B08" w:rsidDel="006F1B51">
          <w:rPr>
            <w:rFonts w:ascii="Calibri Light" w:hAnsi="Calibri Light" w:cs="Calibri Light"/>
          </w:rPr>
          <w:delText xml:space="preserve"> </w:delText>
        </w:r>
      </w:del>
      <w:ins w:id="109" w:author="Fardowsa" w:date="2021-10-14T12:42:00Z">
        <w:r w:rsidR="00FE798A">
          <w:rPr>
            <w:rFonts w:ascii="Calibri Light" w:hAnsi="Calibri Light" w:cs="Calibri Light"/>
          </w:rPr>
          <w:t>accepted</w:t>
        </w:r>
      </w:ins>
      <w:del w:id="110" w:author="Fardowsa" w:date="2021-10-14T12:39:00Z">
        <w:r w:rsidR="00B74B08" w:rsidDel="00D9130C">
          <w:rPr>
            <w:rFonts w:ascii="Calibri Light" w:hAnsi="Calibri Light" w:cs="Calibri Light"/>
          </w:rPr>
          <w:delText>accepted</w:delText>
        </w:r>
      </w:del>
      <w:r w:rsidR="003725FA">
        <w:rPr>
          <w:rFonts w:ascii="Calibri Light" w:hAnsi="Calibri Light" w:cs="Calibri Light"/>
        </w:rPr>
        <w:t xml:space="preserve"> in many journals</w:t>
      </w:r>
      <w:ins w:id="111" w:author="Fardowsa" w:date="2021-10-14T12:39:00Z">
        <w:r w:rsidR="00D9130C">
          <w:rPr>
            <w:rFonts w:ascii="Calibri Light" w:hAnsi="Calibri Light" w:cs="Calibri Light"/>
          </w:rPr>
          <w:t xml:space="preserve">. These </w:t>
        </w:r>
      </w:ins>
      <w:ins w:id="112" w:author="Fardowsa" w:date="2021-10-14T12:40:00Z">
        <w:r w:rsidR="00D9130C">
          <w:rPr>
            <w:rFonts w:ascii="Calibri Light" w:hAnsi="Calibri Light" w:cs="Calibri Light"/>
          </w:rPr>
          <w:t>reviews of paper</w:t>
        </w:r>
        <w:r w:rsidR="00EA07B6">
          <w:rPr>
            <w:rFonts w:ascii="Calibri Light" w:hAnsi="Calibri Light" w:cs="Calibri Light"/>
          </w:rPr>
          <w:t>s</w:t>
        </w:r>
        <w:r w:rsidR="00D9130C">
          <w:rPr>
            <w:rFonts w:ascii="Calibri Light" w:hAnsi="Calibri Light" w:cs="Calibri Light"/>
          </w:rPr>
          <w:t xml:space="preserve"> post-publication</w:t>
        </w:r>
        <w:r w:rsidR="00D9130C">
          <w:rPr>
            <w:rFonts w:ascii="Calibri Light" w:hAnsi="Calibri Light" w:cs="Calibri Light"/>
          </w:rPr>
          <w:t xml:space="preserve"> </w:t>
        </w:r>
      </w:ins>
      <w:ins w:id="113" w:author="Fardowsa" w:date="2021-10-14T12:39:00Z">
        <w:r w:rsidR="00D9130C">
          <w:rPr>
            <w:rFonts w:ascii="Calibri Light" w:hAnsi="Calibri Light" w:cs="Calibri Light"/>
          </w:rPr>
          <w:t>are</w:t>
        </w:r>
      </w:ins>
      <w:del w:id="114" w:author="Fardowsa" w:date="2021-10-14T12:39:00Z">
        <w:r w:rsidR="00BA604E" w:rsidDel="00D9130C">
          <w:rPr>
            <w:rFonts w:ascii="Calibri Light" w:hAnsi="Calibri Light" w:cs="Calibri Light"/>
          </w:rPr>
          <w:delText>,</w:delText>
        </w:r>
      </w:del>
      <w:r w:rsidR="00BA604E">
        <w:rPr>
          <w:rFonts w:ascii="Calibri Light" w:hAnsi="Calibri Light" w:cs="Calibri Light"/>
        </w:rPr>
        <w:t xml:space="preserve"> in the form of editorials,</w:t>
      </w:r>
      <w:r w:rsidR="003725FA">
        <w:rPr>
          <w:rFonts w:ascii="Calibri Light" w:hAnsi="Calibri Light" w:cs="Calibri Light"/>
        </w:rPr>
        <w:t xml:space="preserve"> </w:t>
      </w:r>
      <w:r w:rsidR="00BA604E">
        <w:rPr>
          <w:rFonts w:ascii="Calibri Light" w:hAnsi="Calibri Light" w:cs="Calibri Light"/>
        </w:rPr>
        <w:t>letters to the editor</w:t>
      </w:r>
      <w:r w:rsidR="003725FA">
        <w:rPr>
          <w:rFonts w:ascii="Calibri Light" w:hAnsi="Calibri Light" w:cs="Calibri Light"/>
        </w:rPr>
        <w:t>, response to authors,</w:t>
      </w:r>
      <w:r w:rsidR="00BA604E">
        <w:rPr>
          <w:rFonts w:ascii="Calibri Light" w:hAnsi="Calibri Light" w:cs="Calibri Light"/>
        </w:rPr>
        <w:t xml:space="preserve"> </w:t>
      </w:r>
      <w:r w:rsidR="00262E70">
        <w:rPr>
          <w:rFonts w:ascii="Calibri Light" w:hAnsi="Calibri Light" w:cs="Calibri Light"/>
        </w:rPr>
        <w:t>or</w:t>
      </w:r>
      <w:r w:rsidR="00BA604E">
        <w:rPr>
          <w:rFonts w:ascii="Calibri Light" w:hAnsi="Calibri Light" w:cs="Calibri Light"/>
        </w:rPr>
        <w:t xml:space="preserve"> rapid responses</w:t>
      </w:r>
      <w:ins w:id="115" w:author="Fardowsa" w:date="2021-10-14T12:37:00Z">
        <w:r>
          <w:rPr>
            <w:rFonts w:ascii="Calibri Light" w:hAnsi="Calibri Light" w:cs="Calibri Light"/>
          </w:rPr>
          <w:t xml:space="preserve">. </w:t>
        </w:r>
      </w:ins>
      <w:del w:id="116" w:author="Fardowsa" w:date="2021-10-14T12:37:00Z">
        <w:r w:rsidR="003725FA" w:rsidDel="0036438F">
          <w:rPr>
            <w:rFonts w:ascii="Calibri Light" w:hAnsi="Calibri Light" w:cs="Calibri Light"/>
          </w:rPr>
          <w:delText>, which</w:delText>
        </w:r>
      </w:del>
      <w:del w:id="117" w:author="Fardowsa" w:date="2021-10-14T12:40:00Z">
        <w:r w:rsidR="003725FA" w:rsidDel="00D9130C">
          <w:rPr>
            <w:rFonts w:ascii="Calibri Light" w:hAnsi="Calibri Light" w:cs="Calibri Light"/>
          </w:rPr>
          <w:delText xml:space="preserve"> are essentially review of the paper post-publication.</w:delText>
        </w:r>
        <w:r w:rsidR="00BA604E" w:rsidDel="00D9130C">
          <w:rPr>
            <w:rFonts w:ascii="Calibri Light" w:hAnsi="Calibri Light" w:cs="Calibri Light"/>
          </w:rPr>
          <w:delText xml:space="preserve"> </w:delText>
        </w:r>
      </w:del>
      <w:r w:rsidR="003725FA">
        <w:rPr>
          <w:rFonts w:ascii="Calibri Light" w:hAnsi="Calibri Light" w:cs="Calibri Light"/>
        </w:rPr>
        <w:t>These usually raise</w:t>
      </w:r>
      <w:del w:id="118" w:author="Fardowsa" w:date="2021-10-14T12:40:00Z">
        <w:r w:rsidR="003725FA" w:rsidDel="00D9130C">
          <w:rPr>
            <w:rFonts w:ascii="Calibri Light" w:hAnsi="Calibri Light" w:cs="Calibri Light"/>
          </w:rPr>
          <w:delText>s</w:delText>
        </w:r>
      </w:del>
      <w:r w:rsidR="003725FA">
        <w:rPr>
          <w:rFonts w:ascii="Calibri Light" w:hAnsi="Calibri Light" w:cs="Calibri Light"/>
        </w:rPr>
        <w:t xml:space="preserve"> issues that were not addressed during the </w:t>
      </w:r>
      <w:ins w:id="119" w:author="Fardowsa" w:date="2021-10-14T12:41:00Z">
        <w:r w:rsidR="00113C67">
          <w:rPr>
            <w:rFonts w:ascii="Calibri Light" w:hAnsi="Calibri Light" w:cs="Calibri Light"/>
          </w:rPr>
          <w:t xml:space="preserve">initial </w:t>
        </w:r>
      </w:ins>
      <w:r w:rsidR="003725FA">
        <w:rPr>
          <w:rFonts w:ascii="Calibri Light" w:hAnsi="Calibri Light" w:cs="Calibri Light"/>
        </w:rPr>
        <w:t xml:space="preserve">review process before </w:t>
      </w:r>
      <w:del w:id="120" w:author="Fardowsa" w:date="2021-10-14T12:41:00Z">
        <w:r w:rsidR="003725FA" w:rsidDel="00FE798A">
          <w:rPr>
            <w:rFonts w:ascii="Calibri Light" w:hAnsi="Calibri Light" w:cs="Calibri Light"/>
          </w:rPr>
          <w:delText xml:space="preserve">the </w:delText>
        </w:r>
      </w:del>
      <w:r w:rsidR="003725FA">
        <w:rPr>
          <w:rFonts w:ascii="Calibri Light" w:hAnsi="Calibri Light" w:cs="Calibri Light"/>
        </w:rPr>
        <w:t>publication</w:t>
      </w:r>
      <w:ins w:id="121" w:author="Fardowsa" w:date="2021-10-14T12:42:00Z">
        <w:r w:rsidR="00FE798A">
          <w:rPr>
            <w:rFonts w:ascii="Calibri Light" w:hAnsi="Calibri Light" w:cs="Calibri Light"/>
          </w:rPr>
          <w:t>.</w:t>
        </w:r>
      </w:ins>
      <w:del w:id="122" w:author="Fardowsa" w:date="2021-10-14T12:42:00Z">
        <w:r w:rsidR="003725FA" w:rsidDel="00FE798A">
          <w:rPr>
            <w:rFonts w:ascii="Calibri Light" w:hAnsi="Calibri Light" w:cs="Calibri Light"/>
          </w:rPr>
          <w:delText>,</w:delText>
        </w:r>
      </w:del>
      <w:r w:rsidR="003725FA">
        <w:rPr>
          <w:rFonts w:ascii="Calibri Light" w:hAnsi="Calibri Light" w:cs="Calibri Light"/>
        </w:rPr>
        <w:t xml:space="preserve"> </w:t>
      </w:r>
      <w:ins w:id="123" w:author="Fardowsa" w:date="2021-10-14T12:42:00Z">
        <w:r w:rsidR="00FE798A">
          <w:rPr>
            <w:rFonts w:ascii="Calibri Light" w:hAnsi="Calibri Light" w:cs="Calibri Light"/>
          </w:rPr>
          <w:t>Common issues include</w:t>
        </w:r>
      </w:ins>
      <w:del w:id="124" w:author="Fardowsa" w:date="2021-10-14T12:42:00Z">
        <w:r w:rsidR="003725FA" w:rsidDel="00FE798A">
          <w:rPr>
            <w:rFonts w:ascii="Calibri Light" w:hAnsi="Calibri Light" w:cs="Calibri Light"/>
          </w:rPr>
          <w:delText>pertaining to</w:delText>
        </w:r>
      </w:del>
      <w:r w:rsidR="003725FA">
        <w:rPr>
          <w:rFonts w:ascii="Calibri Light" w:hAnsi="Calibri Light" w:cs="Calibri Light"/>
        </w:rPr>
        <w:t xml:space="preserve"> </w:t>
      </w:r>
      <w:del w:id="125" w:author="Fardowsa" w:date="2021-10-14T12:43:00Z">
        <w:r w:rsidR="003725FA" w:rsidDel="00B56432">
          <w:rPr>
            <w:rFonts w:ascii="Calibri Light" w:hAnsi="Calibri Light" w:cs="Calibri Light"/>
          </w:rPr>
          <w:delText xml:space="preserve">particular aspects of the paper related to </w:delText>
        </w:r>
      </w:del>
      <w:r w:rsidR="003725FA">
        <w:rPr>
          <w:rFonts w:ascii="Calibri Light" w:hAnsi="Calibri Light" w:cs="Calibri Light"/>
        </w:rPr>
        <w:t xml:space="preserve">technical problems or expert-matter concerns. </w:t>
      </w:r>
      <w:r w:rsidR="00BA604E">
        <w:rPr>
          <w:rFonts w:ascii="Calibri Light" w:hAnsi="Calibri Light" w:cs="Calibri Light"/>
        </w:rPr>
        <w:t xml:space="preserve">After these reviews, the authors </w:t>
      </w:r>
      <w:r w:rsidR="00262E70">
        <w:rPr>
          <w:rFonts w:ascii="Calibri Light" w:hAnsi="Calibri Light" w:cs="Calibri Light"/>
        </w:rPr>
        <w:t xml:space="preserve">generally have the opportunity to respond </w:t>
      </w:r>
      <w:r w:rsidR="003725FA">
        <w:rPr>
          <w:rFonts w:ascii="Calibri Light" w:hAnsi="Calibri Light" w:cs="Calibri Light"/>
        </w:rPr>
        <w:t>and try to address the raised concerns</w:t>
      </w:r>
      <w:r w:rsidR="00262E70">
        <w:rPr>
          <w:rFonts w:ascii="Calibri Light" w:hAnsi="Calibri Light" w:cs="Calibri Light"/>
        </w:rPr>
        <w:t xml:space="preserve">. </w:t>
      </w:r>
    </w:p>
    <w:p w14:paraId="1513BCB7" w14:textId="77777777" w:rsidR="00262E70" w:rsidRDefault="00262E70" w:rsidP="002D536B">
      <w:pPr>
        <w:rPr>
          <w:rFonts w:ascii="Calibri Light" w:hAnsi="Calibri Light" w:cs="Calibri Light"/>
        </w:rPr>
      </w:pPr>
    </w:p>
    <w:p w14:paraId="65638554" w14:textId="7DAA9188" w:rsidR="008E6AB1" w:rsidRDefault="009570F1" w:rsidP="008E6AB1">
      <w:pPr>
        <w:rPr>
          <w:rFonts w:ascii="Calibri Light" w:hAnsi="Calibri Light" w:cs="Calibri Light"/>
          <w:b/>
          <w:bCs/>
        </w:rPr>
      </w:pPr>
      <w:r>
        <w:rPr>
          <w:rFonts w:ascii="Calibri Light" w:hAnsi="Calibri Light" w:cs="Calibri Light"/>
          <w:b/>
          <w:bCs/>
        </w:rPr>
        <w:t xml:space="preserve">5.2. </w:t>
      </w:r>
      <w:r w:rsidR="008E6AB1" w:rsidRPr="00675623">
        <w:rPr>
          <w:rFonts w:ascii="Calibri Light" w:hAnsi="Calibri Light" w:cs="Calibri Light"/>
          <w:b/>
          <w:bCs/>
        </w:rPr>
        <w:t xml:space="preserve">Guidelines for </w:t>
      </w:r>
      <w:r w:rsidR="00675623">
        <w:rPr>
          <w:rFonts w:ascii="Calibri Light" w:hAnsi="Calibri Light" w:cs="Calibri Light"/>
          <w:b/>
          <w:bCs/>
        </w:rPr>
        <w:t xml:space="preserve">providing a </w:t>
      </w:r>
      <w:r>
        <w:rPr>
          <w:rFonts w:ascii="Calibri Light" w:hAnsi="Calibri Light" w:cs="Calibri Light"/>
          <w:b/>
          <w:bCs/>
        </w:rPr>
        <w:t xml:space="preserve">constructive </w:t>
      </w:r>
      <w:r w:rsidR="00675623">
        <w:rPr>
          <w:rFonts w:ascii="Calibri Light" w:hAnsi="Calibri Light" w:cs="Calibri Light"/>
          <w:b/>
          <w:bCs/>
        </w:rPr>
        <w:t xml:space="preserve">review </w:t>
      </w:r>
    </w:p>
    <w:p w14:paraId="7B5F6307" w14:textId="77777777" w:rsidR="009570F1" w:rsidRPr="00675623" w:rsidRDefault="009570F1" w:rsidP="008E6AB1">
      <w:pPr>
        <w:rPr>
          <w:rFonts w:ascii="Calibri Light" w:hAnsi="Calibri Light" w:cs="Calibri Light"/>
          <w:b/>
          <w:bCs/>
        </w:rPr>
      </w:pPr>
    </w:p>
    <w:p w14:paraId="3375AECB" w14:textId="75D89256" w:rsidR="004954BC" w:rsidRPr="004954BC" w:rsidRDefault="00675623" w:rsidP="004954BC">
      <w:pPr>
        <w:pStyle w:val="ListParagraph"/>
        <w:numPr>
          <w:ilvl w:val="0"/>
          <w:numId w:val="16"/>
        </w:numPr>
        <w:rPr>
          <w:rFonts w:ascii="Calibri Light" w:hAnsi="Calibri Light" w:cs="Calibri Light"/>
        </w:rPr>
      </w:pPr>
      <w:r>
        <w:rPr>
          <w:rFonts w:ascii="Calibri Light" w:hAnsi="Calibri Light" w:cs="Calibri Light"/>
        </w:rPr>
        <w:t xml:space="preserve">Avoid </w:t>
      </w:r>
      <w:ins w:id="126" w:author="Fardowsa" w:date="2021-10-14T12:45:00Z">
        <w:r w:rsidR="00C54453">
          <w:rPr>
            <w:rFonts w:ascii="Calibri Light" w:hAnsi="Calibri Light" w:cs="Calibri Light"/>
          </w:rPr>
          <w:t>vague</w:t>
        </w:r>
      </w:ins>
      <w:del w:id="127" w:author="Fardowsa" w:date="2021-10-14T12:45:00Z">
        <w:r w:rsidDel="00C54453">
          <w:rPr>
            <w:rFonts w:ascii="Calibri Light" w:hAnsi="Calibri Light" w:cs="Calibri Light"/>
          </w:rPr>
          <w:delText>general</w:delText>
        </w:r>
      </w:del>
      <w:ins w:id="128" w:author="Fardowsa" w:date="2021-10-14T12:44:00Z">
        <w:r w:rsidR="00C54453">
          <w:rPr>
            <w:rFonts w:ascii="Calibri Light" w:hAnsi="Calibri Light" w:cs="Calibri Light"/>
          </w:rPr>
          <w:t xml:space="preserve"> comments</w:t>
        </w:r>
      </w:ins>
      <w:ins w:id="129" w:author="Fardowsa" w:date="2021-10-14T12:45:00Z">
        <w:r w:rsidR="00C54453">
          <w:rPr>
            <w:rFonts w:ascii="Calibri Light" w:hAnsi="Calibri Light" w:cs="Calibri Light"/>
          </w:rPr>
          <w:t>.</w:t>
        </w:r>
      </w:ins>
      <w:del w:id="130" w:author="Fardowsa" w:date="2021-10-14T12:44:00Z">
        <w:r w:rsidDel="00C54453">
          <w:rPr>
            <w:rFonts w:ascii="Calibri Light" w:hAnsi="Calibri Light" w:cs="Calibri Light"/>
          </w:rPr>
          <w:delText>ization</w:delText>
        </w:r>
      </w:del>
      <w:r>
        <w:rPr>
          <w:rFonts w:ascii="Calibri Light" w:hAnsi="Calibri Light" w:cs="Calibri Light"/>
        </w:rPr>
        <w:t xml:space="preserve"> </w:t>
      </w:r>
      <w:ins w:id="131" w:author="Fardowsa" w:date="2021-10-14T12:45:00Z">
        <w:r w:rsidR="00C54453">
          <w:rPr>
            <w:rFonts w:ascii="Calibri Light" w:hAnsi="Calibri Light" w:cs="Calibri Light"/>
          </w:rPr>
          <w:t>P</w:t>
        </w:r>
      </w:ins>
      <w:del w:id="132" w:author="Fardowsa" w:date="2021-10-14T12:45:00Z">
        <w:r w:rsidDel="00C54453">
          <w:rPr>
            <w:rFonts w:ascii="Calibri Light" w:hAnsi="Calibri Light" w:cs="Calibri Light"/>
          </w:rPr>
          <w:delText>and p</w:delText>
        </w:r>
      </w:del>
      <w:r>
        <w:rPr>
          <w:rFonts w:ascii="Calibri Light" w:hAnsi="Calibri Light" w:cs="Calibri Light"/>
        </w:rPr>
        <w:t xml:space="preserve">rovide </w:t>
      </w:r>
      <w:del w:id="133" w:author="Fardowsa" w:date="2021-10-14T12:47:00Z">
        <w:r w:rsidDel="00DF0109">
          <w:rPr>
            <w:rFonts w:ascii="Calibri Light" w:hAnsi="Calibri Light" w:cs="Calibri Light"/>
          </w:rPr>
          <w:delText xml:space="preserve">specific </w:delText>
        </w:r>
      </w:del>
      <w:r>
        <w:rPr>
          <w:rFonts w:ascii="Calibri Light" w:hAnsi="Calibri Light" w:cs="Calibri Light"/>
        </w:rPr>
        <w:t xml:space="preserve">feedback and comments about </w:t>
      </w:r>
      <w:ins w:id="134" w:author="Fardowsa" w:date="2021-10-14T12:47:00Z">
        <w:r w:rsidR="00DF0109">
          <w:rPr>
            <w:rFonts w:ascii="Calibri Light" w:hAnsi="Calibri Light" w:cs="Calibri Light"/>
          </w:rPr>
          <w:t xml:space="preserve">the </w:t>
        </w:r>
        <w:r w:rsidR="00DF0109">
          <w:rPr>
            <w:rFonts w:ascii="Calibri Light" w:hAnsi="Calibri Light" w:cs="Calibri Light"/>
          </w:rPr>
          <w:t xml:space="preserve">specific </w:t>
        </w:r>
      </w:ins>
      <w:del w:id="135" w:author="Fardowsa" w:date="2021-10-14T12:45:00Z">
        <w:r w:rsidDel="00C54453">
          <w:rPr>
            <w:rFonts w:ascii="Calibri Light" w:hAnsi="Calibri Light" w:cs="Calibri Light"/>
          </w:rPr>
          <w:delText xml:space="preserve">the </w:delText>
        </w:r>
      </w:del>
      <w:r>
        <w:rPr>
          <w:rFonts w:ascii="Calibri Light" w:hAnsi="Calibri Light" w:cs="Calibri Light"/>
        </w:rPr>
        <w:t xml:space="preserve">issues </w:t>
      </w:r>
      <w:ins w:id="136" w:author="Fardowsa" w:date="2021-10-14T12:45:00Z">
        <w:r w:rsidR="00C54453">
          <w:rPr>
            <w:rFonts w:ascii="Calibri Light" w:hAnsi="Calibri Light" w:cs="Calibri Light"/>
          </w:rPr>
          <w:t>or</w:t>
        </w:r>
      </w:ins>
      <w:del w:id="137" w:author="Fardowsa" w:date="2021-10-14T12:45:00Z">
        <w:r w:rsidDel="00C54453">
          <w:rPr>
            <w:rFonts w:ascii="Calibri Light" w:hAnsi="Calibri Light" w:cs="Calibri Light"/>
          </w:rPr>
          <w:delText>and</w:delText>
        </w:r>
      </w:del>
      <w:r>
        <w:rPr>
          <w:rFonts w:ascii="Calibri Light" w:hAnsi="Calibri Light" w:cs="Calibri Light"/>
        </w:rPr>
        <w:t xml:space="preserve"> problems that the authors can address and improve</w:t>
      </w:r>
      <w:ins w:id="138" w:author="Fardowsa" w:date="2021-10-14T12:45:00Z">
        <w:r w:rsidR="00C54453">
          <w:rPr>
            <w:rFonts w:ascii="Calibri Light" w:hAnsi="Calibri Light" w:cs="Calibri Light"/>
          </w:rPr>
          <w:t xml:space="preserve"> on</w:t>
        </w:r>
      </w:ins>
      <w:r>
        <w:rPr>
          <w:rFonts w:ascii="Calibri Light" w:hAnsi="Calibri Light" w:cs="Calibri Light"/>
        </w:rPr>
        <w:t>.</w:t>
      </w:r>
    </w:p>
    <w:p w14:paraId="690541DB" w14:textId="734B03DE" w:rsidR="00276EC6" w:rsidRDefault="00CC079A" w:rsidP="007C2526">
      <w:pPr>
        <w:pStyle w:val="ListParagraph"/>
        <w:numPr>
          <w:ilvl w:val="0"/>
          <w:numId w:val="16"/>
        </w:numPr>
        <w:rPr>
          <w:rFonts w:ascii="Calibri Light" w:hAnsi="Calibri Light" w:cs="Calibri Light"/>
        </w:rPr>
      </w:pPr>
      <w:r>
        <w:rPr>
          <w:rFonts w:ascii="Calibri Light" w:hAnsi="Calibri Light" w:cs="Calibri Light"/>
        </w:rPr>
        <w:t>When writing a review</w:t>
      </w:r>
      <w:r w:rsidR="00276EC6">
        <w:rPr>
          <w:rFonts w:ascii="Calibri Light" w:hAnsi="Calibri Light" w:cs="Calibri Light"/>
        </w:rPr>
        <w:t>, try to focus on the big picture of the work</w:t>
      </w:r>
      <w:ins w:id="139" w:author="Fardowsa" w:date="2021-10-14T12:46:00Z">
        <w:r w:rsidR="00DF0109">
          <w:rPr>
            <w:rFonts w:ascii="Calibri Light" w:hAnsi="Calibri Light" w:cs="Calibri Light"/>
          </w:rPr>
          <w:t xml:space="preserve">. </w:t>
        </w:r>
      </w:ins>
      <w:del w:id="140" w:author="Fardowsa" w:date="2021-10-14T12:46:00Z">
        <w:r w:rsidR="00276EC6" w:rsidDel="00DF0109">
          <w:rPr>
            <w:rFonts w:ascii="Calibri Light" w:hAnsi="Calibri Light" w:cs="Calibri Light"/>
          </w:rPr>
          <w:delText xml:space="preserve"> and </w:delText>
        </w:r>
      </w:del>
      <w:ins w:id="141" w:author="Fardowsa" w:date="2021-10-14T12:46:00Z">
        <w:r w:rsidR="00DF0109">
          <w:rPr>
            <w:rFonts w:ascii="Calibri Light" w:hAnsi="Calibri Light" w:cs="Calibri Light"/>
          </w:rPr>
          <w:t>S</w:t>
        </w:r>
      </w:ins>
      <w:del w:id="142" w:author="Fardowsa" w:date="2021-10-14T12:46:00Z">
        <w:r w:rsidR="00276EC6" w:rsidDel="00DF0109">
          <w:rPr>
            <w:rFonts w:ascii="Calibri Light" w:hAnsi="Calibri Light" w:cs="Calibri Light"/>
          </w:rPr>
          <w:delText>s</w:delText>
        </w:r>
      </w:del>
      <w:r w:rsidR="00276EC6">
        <w:rPr>
          <w:rFonts w:ascii="Calibri Light" w:hAnsi="Calibri Light" w:cs="Calibri Light"/>
        </w:rPr>
        <w:t xml:space="preserve">tart </w:t>
      </w:r>
      <w:ins w:id="143" w:author="Fardowsa" w:date="2021-10-14T12:46:00Z">
        <w:r w:rsidR="00DF0109">
          <w:rPr>
            <w:rFonts w:ascii="Calibri Light" w:hAnsi="Calibri Light" w:cs="Calibri Light"/>
          </w:rPr>
          <w:t xml:space="preserve">your review </w:t>
        </w:r>
      </w:ins>
      <w:r w:rsidR="00276EC6">
        <w:rPr>
          <w:rFonts w:ascii="Calibri Light" w:hAnsi="Calibri Light" w:cs="Calibri Light"/>
        </w:rPr>
        <w:t>with</w:t>
      </w:r>
      <w:ins w:id="144" w:author="Fardowsa" w:date="2021-10-14T12:47:00Z">
        <w:r w:rsidR="00DF0109">
          <w:rPr>
            <w:rFonts w:ascii="Calibri Light" w:hAnsi="Calibri Light" w:cs="Calibri Light"/>
          </w:rPr>
          <w:t xml:space="preserve"> comments on</w:t>
        </w:r>
      </w:ins>
      <w:r w:rsidR="00276EC6">
        <w:rPr>
          <w:rFonts w:ascii="Calibri Light" w:hAnsi="Calibri Light" w:cs="Calibri Light"/>
        </w:rPr>
        <w:t xml:space="preserve"> what were the good things about the paper. Then provide </w:t>
      </w:r>
      <w:ins w:id="145" w:author="Fardowsa" w:date="2021-10-14T12:48:00Z">
        <w:r w:rsidR="00DF0109">
          <w:rPr>
            <w:rFonts w:ascii="Calibri Light" w:hAnsi="Calibri Light" w:cs="Calibri Light"/>
          </w:rPr>
          <w:t xml:space="preserve">feedback on </w:t>
        </w:r>
      </w:ins>
      <w:r w:rsidR="00276EC6">
        <w:rPr>
          <w:rFonts w:ascii="Calibri Light" w:hAnsi="Calibri Light" w:cs="Calibri Light"/>
        </w:rPr>
        <w:t>what were the major issues of the work while being specific and constructive</w:t>
      </w:r>
      <w:del w:id="146" w:author="Fardowsa" w:date="2021-10-14T12:48:00Z">
        <w:r w:rsidR="00276EC6" w:rsidDel="00DF0109">
          <w:rPr>
            <w:rFonts w:ascii="Calibri Light" w:hAnsi="Calibri Light" w:cs="Calibri Light"/>
          </w:rPr>
          <w:delText xml:space="preserve"> about the issues</w:delText>
        </w:r>
      </w:del>
      <w:r w:rsidR="00276EC6">
        <w:rPr>
          <w:rFonts w:ascii="Calibri Light" w:hAnsi="Calibri Light" w:cs="Calibri Light"/>
        </w:rPr>
        <w:t>. Minor issues can be pointed out, but copy-editing is not needed.</w:t>
      </w:r>
      <w:r w:rsidR="007C2526">
        <w:rPr>
          <w:rFonts w:ascii="Calibri Light" w:hAnsi="Calibri Light" w:cs="Calibri Light"/>
        </w:rPr>
        <w:t xml:space="preserve"> Journals usually provide </w:t>
      </w:r>
      <w:del w:id="147" w:author="Fardowsa" w:date="2021-10-14T12:48:00Z">
        <w:r w:rsidR="007C2526" w:rsidDel="00DF0109">
          <w:rPr>
            <w:rFonts w:ascii="Calibri Light" w:hAnsi="Calibri Light" w:cs="Calibri Light"/>
          </w:rPr>
          <w:delText xml:space="preserve">a </w:delText>
        </w:r>
      </w:del>
      <w:r w:rsidR="007C2526">
        <w:rPr>
          <w:rFonts w:ascii="Calibri Light" w:hAnsi="Calibri Light" w:cs="Calibri Light"/>
        </w:rPr>
        <w:t xml:space="preserve">space for reviewers to leave feedback for </w:t>
      </w:r>
      <w:ins w:id="148" w:author="Fardowsa" w:date="2021-10-14T12:49:00Z">
        <w:r w:rsidR="00DF0109">
          <w:rPr>
            <w:rFonts w:ascii="Calibri Light" w:hAnsi="Calibri Light" w:cs="Calibri Light"/>
          </w:rPr>
          <w:t xml:space="preserve">only </w:t>
        </w:r>
      </w:ins>
      <w:ins w:id="149" w:author="Fardowsa" w:date="2021-10-14T12:48:00Z">
        <w:r w:rsidR="00DF0109">
          <w:rPr>
            <w:rFonts w:ascii="Calibri Light" w:hAnsi="Calibri Light" w:cs="Calibri Light"/>
          </w:rPr>
          <w:t xml:space="preserve">the </w:t>
        </w:r>
      </w:ins>
      <w:r w:rsidR="007C2526">
        <w:rPr>
          <w:rFonts w:ascii="Calibri Light" w:hAnsi="Calibri Light" w:cs="Calibri Light"/>
        </w:rPr>
        <w:t>editors</w:t>
      </w:r>
      <w:ins w:id="150" w:author="Fardowsa" w:date="2021-10-14T12:50:00Z">
        <w:r w:rsidR="00057DFC">
          <w:rPr>
            <w:rFonts w:ascii="Calibri Light" w:hAnsi="Calibri Light" w:cs="Calibri Light"/>
          </w:rPr>
          <w:t xml:space="preserve"> to read</w:t>
        </w:r>
      </w:ins>
      <w:del w:id="151" w:author="Fardowsa" w:date="2021-10-14T12:49:00Z">
        <w:r w:rsidR="007C2526" w:rsidDel="00DF0109">
          <w:rPr>
            <w:rFonts w:ascii="Calibri Light" w:hAnsi="Calibri Light" w:cs="Calibri Light"/>
          </w:rPr>
          <w:delText xml:space="preserve"> only</w:delText>
        </w:r>
      </w:del>
      <w:r w:rsidR="007C2526">
        <w:rPr>
          <w:rFonts w:ascii="Calibri Light" w:hAnsi="Calibri Light" w:cs="Calibri Light"/>
        </w:rPr>
        <w:t xml:space="preserve">. When leaving comments for </w:t>
      </w:r>
      <w:ins w:id="152" w:author="Fardowsa" w:date="2021-10-14T12:49:00Z">
        <w:r w:rsidR="00DF0109">
          <w:rPr>
            <w:rFonts w:ascii="Calibri Light" w:hAnsi="Calibri Light" w:cs="Calibri Light"/>
          </w:rPr>
          <w:t xml:space="preserve">the </w:t>
        </w:r>
      </w:ins>
      <w:r w:rsidR="007C2526">
        <w:rPr>
          <w:rFonts w:ascii="Calibri Light" w:hAnsi="Calibri Light" w:cs="Calibri Light"/>
        </w:rPr>
        <w:t>editors</w:t>
      </w:r>
      <w:del w:id="153" w:author="Fardowsa" w:date="2021-10-14T12:49:00Z">
        <w:r w:rsidR="007C2526" w:rsidDel="00DF0109">
          <w:rPr>
            <w:rFonts w:ascii="Calibri Light" w:hAnsi="Calibri Light" w:cs="Calibri Light"/>
          </w:rPr>
          <w:delText xml:space="preserve"> only</w:delText>
        </w:r>
      </w:del>
      <w:r w:rsidR="007C2526">
        <w:rPr>
          <w:rFonts w:ascii="Calibri Light" w:hAnsi="Calibri Light" w:cs="Calibri Light"/>
        </w:rPr>
        <w:t xml:space="preserve">, </w:t>
      </w:r>
      <w:del w:id="154" w:author="Fardowsa" w:date="2021-10-14T12:49:00Z">
        <w:r w:rsidR="007C2526" w:rsidDel="00DF0109">
          <w:rPr>
            <w:rFonts w:ascii="Calibri Light" w:hAnsi="Calibri Light" w:cs="Calibri Light"/>
          </w:rPr>
          <w:delText xml:space="preserve">it is acceptable to </w:delText>
        </w:r>
      </w:del>
      <w:r w:rsidR="007C2526">
        <w:rPr>
          <w:rFonts w:ascii="Calibri Light" w:hAnsi="Calibri Light" w:cs="Calibri Light"/>
        </w:rPr>
        <w:t xml:space="preserve">be upfront and report </w:t>
      </w:r>
      <w:ins w:id="155" w:author="Fardowsa" w:date="2021-10-14T12:49:00Z">
        <w:r w:rsidR="00DF0109">
          <w:rPr>
            <w:rFonts w:ascii="Calibri Light" w:hAnsi="Calibri Light" w:cs="Calibri Light"/>
          </w:rPr>
          <w:t>what</w:t>
        </w:r>
      </w:ins>
      <w:del w:id="156" w:author="Fardowsa" w:date="2021-10-14T12:49:00Z">
        <w:r w:rsidR="007C2526" w:rsidDel="00DF0109">
          <w:rPr>
            <w:rFonts w:ascii="Calibri Light" w:hAnsi="Calibri Light" w:cs="Calibri Light"/>
          </w:rPr>
          <w:delText>if</w:delText>
        </w:r>
      </w:del>
      <w:r w:rsidR="007C2526">
        <w:rPr>
          <w:rFonts w:ascii="Calibri Light" w:hAnsi="Calibri Light" w:cs="Calibri Light"/>
        </w:rPr>
        <w:t xml:space="preserve"> you think </w:t>
      </w:r>
      <w:del w:id="157" w:author="Fardowsa" w:date="2021-10-14T12:49:00Z">
        <w:r w:rsidR="007C2526" w:rsidDel="00DF0109">
          <w:rPr>
            <w:rFonts w:ascii="Calibri Light" w:hAnsi="Calibri Light" w:cs="Calibri Light"/>
          </w:rPr>
          <w:delText xml:space="preserve">there </w:delText>
        </w:r>
      </w:del>
      <w:r w:rsidR="007C2526">
        <w:rPr>
          <w:rFonts w:ascii="Calibri Light" w:hAnsi="Calibri Light" w:cs="Calibri Light"/>
        </w:rPr>
        <w:t xml:space="preserve">are </w:t>
      </w:r>
      <w:ins w:id="158" w:author="Fardowsa" w:date="2021-10-14T12:50:00Z">
        <w:r w:rsidR="00DF0109">
          <w:rPr>
            <w:rFonts w:ascii="Calibri Light" w:hAnsi="Calibri Light" w:cs="Calibri Light"/>
          </w:rPr>
          <w:t>the</w:t>
        </w:r>
      </w:ins>
      <w:del w:id="159" w:author="Fardowsa" w:date="2021-10-14T12:49:00Z">
        <w:r w:rsidR="007C2526" w:rsidDel="00DF0109">
          <w:rPr>
            <w:rFonts w:ascii="Calibri Light" w:hAnsi="Calibri Light" w:cs="Calibri Light"/>
          </w:rPr>
          <w:delText>some</w:delText>
        </w:r>
      </w:del>
      <w:r w:rsidR="007C2526">
        <w:rPr>
          <w:rFonts w:ascii="Calibri Light" w:hAnsi="Calibri Light" w:cs="Calibri Light"/>
        </w:rPr>
        <w:t xml:space="preserve"> major issues with the article.</w:t>
      </w:r>
    </w:p>
    <w:p w14:paraId="4B873D86" w14:textId="2A6D939E" w:rsidR="002345E1" w:rsidRDefault="009570F1" w:rsidP="007C2526">
      <w:pPr>
        <w:pStyle w:val="ListParagraph"/>
        <w:numPr>
          <w:ilvl w:val="0"/>
          <w:numId w:val="16"/>
        </w:numPr>
        <w:rPr>
          <w:rFonts w:ascii="Calibri Light" w:hAnsi="Calibri Light" w:cs="Calibri Light"/>
        </w:rPr>
      </w:pPr>
      <w:r>
        <w:rPr>
          <w:rFonts w:ascii="Calibri Light" w:hAnsi="Calibri Light" w:cs="Calibri Light"/>
        </w:rPr>
        <w:t>Follow</w:t>
      </w:r>
      <w:r w:rsidR="00D40D02">
        <w:rPr>
          <w:rFonts w:ascii="Calibri Light" w:hAnsi="Calibri Light" w:cs="Calibri Light"/>
        </w:rPr>
        <w:t xml:space="preserve"> </w:t>
      </w:r>
      <w:r>
        <w:rPr>
          <w:rFonts w:ascii="Calibri Light" w:hAnsi="Calibri Light" w:cs="Calibri Light"/>
        </w:rPr>
        <w:t>a systematic process to conduct the review</w:t>
      </w:r>
      <w:r w:rsidR="00D40D02">
        <w:rPr>
          <w:rFonts w:ascii="Calibri Light" w:hAnsi="Calibri Light" w:cs="Calibri Light"/>
        </w:rPr>
        <w:t>. For example,</w:t>
      </w:r>
      <w:r>
        <w:rPr>
          <w:rFonts w:ascii="Calibri Light" w:hAnsi="Calibri Light" w:cs="Calibri Light"/>
        </w:rPr>
        <w:t xml:space="preserve"> </w:t>
      </w:r>
      <w:ins w:id="160" w:author="Fardowsa" w:date="2021-10-14T12:51:00Z">
        <w:r w:rsidR="00057DFC">
          <w:rPr>
            <w:rFonts w:ascii="Calibri Light" w:hAnsi="Calibri Light" w:cs="Calibri Light"/>
          </w:rPr>
          <w:t xml:space="preserve">you can </w:t>
        </w:r>
      </w:ins>
      <w:r w:rsidR="00D40D02">
        <w:rPr>
          <w:rFonts w:ascii="Calibri Light" w:hAnsi="Calibri Light" w:cs="Calibri Light"/>
        </w:rPr>
        <w:t>us</w:t>
      </w:r>
      <w:ins w:id="161" w:author="Fardowsa" w:date="2021-10-14T12:51:00Z">
        <w:r w:rsidR="00057DFC">
          <w:rPr>
            <w:rFonts w:ascii="Calibri Light" w:hAnsi="Calibri Light" w:cs="Calibri Light"/>
          </w:rPr>
          <w:t>e</w:t>
        </w:r>
      </w:ins>
      <w:del w:id="162" w:author="Fardowsa" w:date="2021-10-14T12:51:00Z">
        <w:r w:rsidR="00D40D02" w:rsidDel="00057DFC">
          <w:rPr>
            <w:rFonts w:ascii="Calibri Light" w:hAnsi="Calibri Light" w:cs="Calibri Light"/>
          </w:rPr>
          <w:delText>ing</w:delText>
        </w:r>
      </w:del>
      <w:r w:rsidR="007346C2">
        <w:rPr>
          <w:rFonts w:ascii="Calibri Light" w:hAnsi="Calibri Light" w:cs="Calibri Light"/>
        </w:rPr>
        <w:t xml:space="preserve"> </w:t>
      </w:r>
      <w:ins w:id="163" w:author="Fardowsa" w:date="2021-10-14T12:51:00Z">
        <w:r w:rsidR="00880BE9">
          <w:rPr>
            <w:rFonts w:ascii="Calibri Light" w:hAnsi="Calibri Light" w:cs="Calibri Light"/>
          </w:rPr>
          <w:t xml:space="preserve">established </w:t>
        </w:r>
      </w:ins>
      <w:r w:rsidR="007346C2">
        <w:rPr>
          <w:rFonts w:ascii="Calibri Light" w:hAnsi="Calibri Light" w:cs="Calibri Light"/>
        </w:rPr>
        <w:t>checklists and guidelines for critical appraisal</w:t>
      </w:r>
      <w:r w:rsidR="00D40D02">
        <w:rPr>
          <w:rFonts w:ascii="Calibri Light" w:hAnsi="Calibri Light" w:cs="Calibri Light"/>
        </w:rPr>
        <w:t xml:space="preserve"> of scientific articles, such as </w:t>
      </w:r>
      <w:ins w:id="164" w:author="Fardowsa" w:date="2021-10-14T12:51:00Z">
        <w:r w:rsidR="00880BE9">
          <w:rPr>
            <w:rFonts w:ascii="Calibri Light" w:hAnsi="Calibri Light" w:cs="Calibri Light"/>
          </w:rPr>
          <w:t xml:space="preserve">the </w:t>
        </w:r>
      </w:ins>
      <w:r w:rsidR="00893741">
        <w:rPr>
          <w:rFonts w:ascii="Calibri Light" w:hAnsi="Calibri Light" w:cs="Calibri Light"/>
        </w:rPr>
        <w:t xml:space="preserve">reporting guidelines provided by the EQUATOR network </w:t>
      </w:r>
      <w:r w:rsidR="00893741">
        <w:rPr>
          <w:rFonts w:ascii="Calibri Light" w:hAnsi="Calibri Light" w:cs="Calibri Light"/>
        </w:rPr>
        <w:fldChar w:fldCharType="begin" w:fldLock="1"/>
      </w:r>
      <w:r w:rsidR="004954BC">
        <w:rPr>
          <w:rFonts w:ascii="Calibri Light" w:hAnsi="Calibri Light" w:cs="Calibri Light"/>
        </w:rPr>
        <w:instrText>ADDIN CSL_CITATION {"citationItems":[{"id":"ITEM-1","itemData":{"URL":"https://www.equator-network.org/","accessed":{"date-parts":[["2021","10","11"]]},"id":"ITEM-1","issued":{"date-parts":[["2021"]]},"title":"The EQUATOR Network: Enhancing the QUAlity and Transparency Of Health Research","type":"webpage"},"uris":["http://www.mendeley.com/documents/?uuid=2aa86326-f004-3f29-b468-4072083cbd07"]}],"mendeley":{"formattedCitation":"(4)","plainTextFormattedCitation":"(4)","previouslyFormattedCitation":"(3)"},"properties":{"noteIndex":0},"schema":"https://github.com/citation-style-language/schema/raw/master/csl-citation.json"}</w:instrText>
      </w:r>
      <w:r w:rsidR="00893741">
        <w:rPr>
          <w:rFonts w:ascii="Calibri Light" w:hAnsi="Calibri Light" w:cs="Calibri Light"/>
        </w:rPr>
        <w:fldChar w:fldCharType="separate"/>
      </w:r>
      <w:r w:rsidR="004954BC" w:rsidRPr="004954BC">
        <w:rPr>
          <w:rFonts w:ascii="Calibri Light" w:hAnsi="Calibri Light" w:cs="Calibri Light"/>
          <w:noProof/>
        </w:rPr>
        <w:t>(4)</w:t>
      </w:r>
      <w:r w:rsidR="00893741">
        <w:rPr>
          <w:rFonts w:ascii="Calibri Light" w:hAnsi="Calibri Light" w:cs="Calibri Light"/>
        </w:rPr>
        <w:fldChar w:fldCharType="end"/>
      </w:r>
      <w:r w:rsidR="00893741">
        <w:rPr>
          <w:rFonts w:ascii="Calibri Light" w:hAnsi="Calibri Light" w:cs="Calibri Light"/>
        </w:rPr>
        <w:t xml:space="preserve">, the CONSORT guidelines for reporting randomised controlled trials </w:t>
      </w:r>
      <w:r w:rsidR="00893741">
        <w:rPr>
          <w:rFonts w:ascii="Calibri Light" w:hAnsi="Calibri Light" w:cs="Calibri Light"/>
        </w:rPr>
        <w:fldChar w:fldCharType="begin" w:fldLock="1"/>
      </w:r>
      <w:r w:rsidR="004954BC">
        <w:rPr>
          <w:rFonts w:ascii="Calibri Light" w:hAnsi="Calibri Light" w:cs="Calibri Light"/>
        </w:rPr>
        <w:instrText>ADDIN CSL_CITATION {"citationItems":[{"id":"ITEM-1","itemData":{"DOI":"10.7326/0003-4819-152-11-201006010-00232","ISSN":"15393704","PMID":"20335313","abstract":"The CONSORT (Consolidated Standards of Reporting Trials) statement is used worldwide to improve the reporting of randomized, controlled trials. Schulz and colleagues describe the latest version, CONSORT 2010, which updates the reporting guideline based on new methodological evidence and accumulating experience.","author":[{"dropping-particle":"","family":"Schulz","given":"Kenneth F.","non-dropping-particle":"","parse-names":false,"suffix":""},{"dropping-particle":"","family":"Altman","given":"Douglas G.","non-dropping-particle":"","parse-names":false,"suffix":""},{"dropping-particle":"","family":"Moher","given":"David","non-dropping-particle":"","parse-names":false,"suffix":""}],"container-title":"Annals of Internal Medicine","id":"ITEM-1","issue":"11","issued":{"date-parts":[["2010","6","1"]]},"page":"726-732","publisher":"American College of Physicians","title":"CONSORT 2010 statement: Updated guidelines for reporting parallel group randomized trials","type":"article","volume":"152"},"uris":["http://www.mendeley.com/documents/?uuid=e874a21a-c067-37a5-9385-3b8f1c9ffb93"]}],"mendeley":{"formattedCitation":"(5)","plainTextFormattedCitation":"(5)","previouslyFormattedCitation":"(4)"},"properties":{"noteIndex":0},"schema":"https://github.com/citation-style-language/schema/raw/master/csl-citation.json"}</w:instrText>
      </w:r>
      <w:r w:rsidR="00893741">
        <w:rPr>
          <w:rFonts w:ascii="Calibri Light" w:hAnsi="Calibri Light" w:cs="Calibri Light"/>
        </w:rPr>
        <w:fldChar w:fldCharType="separate"/>
      </w:r>
      <w:r w:rsidR="004954BC" w:rsidRPr="004954BC">
        <w:rPr>
          <w:rFonts w:ascii="Calibri Light" w:hAnsi="Calibri Light" w:cs="Calibri Light"/>
          <w:noProof/>
        </w:rPr>
        <w:t>(5)</w:t>
      </w:r>
      <w:r w:rsidR="00893741">
        <w:rPr>
          <w:rFonts w:ascii="Calibri Light" w:hAnsi="Calibri Light" w:cs="Calibri Light"/>
        </w:rPr>
        <w:fldChar w:fldCharType="end"/>
      </w:r>
      <w:r w:rsidR="00893741">
        <w:rPr>
          <w:rFonts w:ascii="Calibri Light" w:hAnsi="Calibri Light" w:cs="Calibri Light"/>
        </w:rPr>
        <w:t xml:space="preserve">, the STROBE guidelines for reporting observational studies </w:t>
      </w:r>
      <w:r w:rsidR="00893741">
        <w:rPr>
          <w:rFonts w:ascii="Calibri Light" w:hAnsi="Calibri Light" w:cs="Calibri Light"/>
        </w:rPr>
        <w:fldChar w:fldCharType="begin" w:fldLock="1"/>
      </w:r>
      <w:r w:rsidR="004954BC">
        <w:rPr>
          <w:rFonts w:ascii="Calibri Light" w:hAnsi="Calibri Light" w:cs="Calibri Light"/>
        </w:rPr>
        <w:instrText>ADDIN CSL_CITATION {"citationItems":[{"id":"ITEM-1","itemData":{"DOI":"10.1371/journal.pmed.0040296","ISSN":"15491277","PMID":"17941714","abstract":"Much biomedical research is observational. The reporting of such research is often inadequate, which hampers the assessment of its strengths and weaknesses and of a study's generalisability. The Strengthening the Reporting of Observational Studies in Epidemiology (STROBE) Initiative developed recommendations on what should be included in an accurate and complete report of an observational study. We defined the scope of the recommendations to cover three main study designs: cohort, case-control, and cross-sectional studies. We convened a 2-day workshop in September 2004, with methodologists, researchers, and journal editors to draft a checklist of items. This list was subsequently revised during several meetings of the coordinating group and in e-mail discussions with the larger group of STROBE contributors, taking into account empirical evidence and methodological considerations. The workshop and the subsequent iterative process of consultation and revision resulted in a checklist of 22 items (the STROBE Statement) that relate to the title, abstract, introduction, methods, results, and discussion sections of articles. 18 items are common to all three study designs and four are specific for cohort, case-control, or cross-sectional studies. A detailed Explanation and Elaboration document is published separately and is freely available on the Web sites of PLoS Medicine, Annals of Internal Medicine, and Epidemiology. We hope that the STROBE Statement will contribute to improving the quality of reporting of observational studies. © 2007 von Elm et al.","author":[{"dropping-particle":"","family":"Elm","given":"Erik","non-dropping-particle":"Von","parse-names":false,"suffix":""},{"dropping-particle":"","family":"Altman","given":"Douglas G.","non-dropping-particle":"","parse-names":false,"suffix":""},{"dropping-particle":"","family":"Egger","given":"Matthias","non-dropping-particle":"","parse-names":false,"suffix":""},{"dropping-particle":"","family":"Pocock","given":"Stuart J.","non-dropping-particle":"","parse-names":false,"suffix":""},{"dropping-particle":"","family":"Gøtzsche","given":"Peter C.","non-dropping-particle":"","parse-names":false,"suffix":""},{"dropping-particle":"","family":"Vandenbroucke","given":"Jan P.","non-dropping-particle":"","parse-names":false,"suffix":""}],"container-title":"PLoS Medicine","id":"ITEM-1","issue":"10","issued":{"date-parts":[["2007","10"]]},"page":"1623-1627","title":"The Strengthening the Reporting of Observational Studies in Epidemiology (STROBE) statement: Guidelines for reporting observational studies","type":"article-journal","volume":"4"},"uris":["http://www.mendeley.com/documents/?uuid=fdd0af8a-92e4-3bec-b18d-323bde4668f7"]}],"mendeley":{"formattedCitation":"(6)","plainTextFormattedCitation":"(6)","previouslyFormattedCitation":"(5)"},"properties":{"noteIndex":0},"schema":"https://github.com/citation-style-language/schema/raw/master/csl-citation.json"}</w:instrText>
      </w:r>
      <w:r w:rsidR="00893741">
        <w:rPr>
          <w:rFonts w:ascii="Calibri Light" w:hAnsi="Calibri Light" w:cs="Calibri Light"/>
        </w:rPr>
        <w:fldChar w:fldCharType="separate"/>
      </w:r>
      <w:r w:rsidR="004954BC" w:rsidRPr="004954BC">
        <w:rPr>
          <w:rFonts w:ascii="Calibri Light" w:hAnsi="Calibri Light" w:cs="Calibri Light"/>
          <w:noProof/>
        </w:rPr>
        <w:t>(6)</w:t>
      </w:r>
      <w:r w:rsidR="00893741">
        <w:rPr>
          <w:rFonts w:ascii="Calibri Light" w:hAnsi="Calibri Light" w:cs="Calibri Light"/>
        </w:rPr>
        <w:fldChar w:fldCharType="end"/>
      </w:r>
      <w:r w:rsidR="00893741">
        <w:rPr>
          <w:rFonts w:ascii="Calibri Light" w:hAnsi="Calibri Light" w:cs="Calibri Light"/>
        </w:rPr>
        <w:t xml:space="preserve">, and the PRISMA guidelines for reporting systematic reviews </w:t>
      </w:r>
      <w:r w:rsidR="00893741">
        <w:rPr>
          <w:rFonts w:ascii="Calibri Light" w:hAnsi="Calibri Light" w:cs="Calibri Light"/>
        </w:rPr>
        <w:fldChar w:fldCharType="begin" w:fldLock="1"/>
      </w:r>
      <w:r w:rsidR="004954BC">
        <w:rPr>
          <w:rFonts w:ascii="Calibri Light" w:hAnsi="Calibri Light" w:cs="Calibri Light"/>
        </w:rPr>
        <w:instrText>ADDIN CSL_CITATION {"citationItems":[{"id":"ITEM-1","itemData":{"DOI":"10.1371/JOURNAL.PMED.1003583","ISSN":"15491676","PMID":"33780438","abstract":"The Preferred Reporting Items for Systematic reviews and Meta-Analyses (PRISMA) statement, published in 2009, was designed to help systematic reviewers transparently report why the review was done, what the authors did, and what they found. Over the past decade, advances in systematic review methodology and terminology have necessitated an update to the guideline. The PRISMA 2020 statement replaces the 2009 statement and includes new reporting guidance that reflects advances in methods to identify, select, appraise, and synthesise studies. The structure and presentation of the items have been modified to facilitate implementation. In this article, we present the PRISMA 2020 27-item checklist, an expanded checklist that details reporting recommendations for each item, the PRISMA 2020 abstract checklist, and the revised flow diagrams for original and updated reviews.","author":[{"dropping-particle":"","family":"Page","given":"Matthew J.","non-dropping-particle":"","parse-names":false,"suffix":""},{"dropping-particle":"","family":"McKenzie","given":"Joanne E.","non-dropping-particle":"","parse-names":false,"suffix":""},{"dropping-particle":"","family":"Bossuyt","given":"Patrick M.","non-dropping-particle":"","parse-names":false,"suffix":""},{"dropping-particle":"","family":"Boutron","given":"Isabelle","non-dropping-particle":"","parse-names":false,"suffix":""},{"dropping-particle":"","family":"Hoffmann","given":"Tammy C.","non-dropping-particle":"","parse-names":false,"suffix":""},{"dropping-particle":"","family":"Mulrow","given":"Cynthia D.","non-dropping-particle":"","parse-names":false,"suffix":""},{"dropping-particle":"","family":"Shamseer","given":"Larissa","non-dropping-particle":"","parse-names":false,"suffix":""},{"dropping-particle":"","family":"Tetzlaff","given":"Jennifer M.","non-dropping-particle":"","parse-names":false,"suffix":""},{"dropping-particle":"","family":"Akl","given":"Elie A.","non-dropping-particle":"","parse-names":false,"suffix":""},{"dropping-particle":"","family":"Brennan","given":"Sue E.","non-dropping-particle":"","parse-names":false,"suffix":""},{"dropping-particle":"","family":"Chou","given":"Roger","non-dropping-particle":"","parse-names":false,"suffix":""},{"dropping-particle":"","family":"Glanville","given":"Julie","non-dropping-particle":"","parse-names":false,"suffix":""},{"dropping-particle":"","family":"Grimshaw","given":"Jeremy M.","non-dropping-particle":"","parse-names":false,"suffix":""},{"dropping-particle":"","family":"Hróbjartsson","given":"Asbjørn","non-dropping-particle":"","parse-names":false,"suffix":""},{"dropping-particle":"","family":"Lalu","given":"Manoj M.","non-dropping-particle":"","parse-names":false,"suffix":""},{"dropping-particle":"","family":"Li","given":"Tianjing","non-dropping-particle":"","parse-names":false,"suffix":""},{"dropping-particle":"","family":"Loder","given":"Elizabeth W.","non-dropping-particle":"","parse-names":false,"suffix":""},{"dropping-particle":"","family":"Mayo-Wilson","given":"Evan","non-dropping-particle":"","parse-names":false,"suffix":""},{"dropping-particle":"","family":"McDonald","given":"Steve","non-dropping-particle":"","parse-names":false,"suffix":""},{"dropping-particle":"","family":"McGuinness","given":"Luke A.","non-dropping-particle":"","parse-names":false,"suffix":""},{"dropping-particle":"","family":"Stewart","given":"Lesley A.","non-dropping-particle":"","parse-names":false,"suffix":""},{"dropping-particle":"","family":"Thomas","given":"James","non-dropping-particle":"","parse-names":false,"suffix":""},{"dropping-particle":"","family":"Tricco","given":"Andrea C.","non-dropping-particle":"","parse-names":false,"suffix":""},{"dropping-particle":"","family":"Welch","given":"Vivian A.","non-dropping-particle":"","parse-names":false,"suffix":""},{"dropping-particle":"","family":"Whiting","given":"Penny","non-dropping-particle":"","parse-names":false,"suffix":""},{"dropping-particle":"","family":"Moher","given":"David","non-dropping-particle":"","parse-names":false,"suffix":""}],"container-title":"PLoS Medicine","id":"ITEM-1","issue":"3","issued":{"date-parts":[["2021","3","29"]]},"publisher":"Public Library of Science","title":"The PRISMA 2020 statement: An updated guideline for reporting systematic reviews","type":"article","volume":"18"},"uris":["http://www.mendeley.com/documents/?uuid=5620db98-12f0-3e75-b7e3-390f0058f78c"]}],"mendeley":{"formattedCitation":"(7)","plainTextFormattedCitation":"(7)","previouslyFormattedCitation":"(6)"},"properties":{"noteIndex":0},"schema":"https://github.com/citation-style-language/schema/raw/master/csl-citation.json"}</w:instrText>
      </w:r>
      <w:r w:rsidR="00893741">
        <w:rPr>
          <w:rFonts w:ascii="Calibri Light" w:hAnsi="Calibri Light" w:cs="Calibri Light"/>
        </w:rPr>
        <w:fldChar w:fldCharType="separate"/>
      </w:r>
      <w:r w:rsidR="004954BC" w:rsidRPr="004954BC">
        <w:rPr>
          <w:rFonts w:ascii="Calibri Light" w:hAnsi="Calibri Light" w:cs="Calibri Light"/>
          <w:noProof/>
        </w:rPr>
        <w:t>(7)</w:t>
      </w:r>
      <w:r w:rsidR="00893741">
        <w:rPr>
          <w:rFonts w:ascii="Calibri Light" w:hAnsi="Calibri Light" w:cs="Calibri Light"/>
        </w:rPr>
        <w:fldChar w:fldCharType="end"/>
      </w:r>
      <w:r w:rsidR="00893741">
        <w:rPr>
          <w:rFonts w:ascii="Calibri Light" w:hAnsi="Calibri Light" w:cs="Calibri Light"/>
        </w:rPr>
        <w:t>.</w:t>
      </w:r>
    </w:p>
    <w:p w14:paraId="000A79D7" w14:textId="037B2AC2" w:rsidR="002345E1" w:rsidRDefault="002345E1" w:rsidP="007C2526">
      <w:pPr>
        <w:pStyle w:val="ListParagraph"/>
        <w:numPr>
          <w:ilvl w:val="0"/>
          <w:numId w:val="16"/>
        </w:numPr>
        <w:rPr>
          <w:rFonts w:ascii="Calibri Light" w:hAnsi="Calibri Light" w:cs="Calibri Light"/>
        </w:rPr>
      </w:pPr>
      <w:r>
        <w:rPr>
          <w:rFonts w:ascii="Calibri Light" w:hAnsi="Calibri Light" w:cs="Calibri Light"/>
        </w:rPr>
        <w:t>Peer-reviewed journals</w:t>
      </w:r>
      <w:r w:rsidR="00893741">
        <w:rPr>
          <w:rFonts w:ascii="Calibri Light" w:hAnsi="Calibri Light" w:cs="Calibri Light"/>
        </w:rPr>
        <w:t xml:space="preserve"> generally</w:t>
      </w:r>
      <w:r>
        <w:rPr>
          <w:rFonts w:ascii="Calibri Light" w:hAnsi="Calibri Light" w:cs="Calibri Light"/>
        </w:rPr>
        <w:t xml:space="preserve"> provide </w:t>
      </w:r>
      <w:r w:rsidR="00893741">
        <w:rPr>
          <w:rFonts w:ascii="Calibri Light" w:hAnsi="Calibri Light" w:cs="Calibri Light"/>
        </w:rPr>
        <w:t xml:space="preserve">specific </w:t>
      </w:r>
      <w:r>
        <w:rPr>
          <w:rFonts w:ascii="Calibri Light" w:hAnsi="Calibri Light" w:cs="Calibri Light"/>
        </w:rPr>
        <w:t>guidelines for their reviewers. For example, the BMJ gives guiding questions for the reviewers to consider while reading the manuscript</w:t>
      </w:r>
      <w:r w:rsidR="00CA1F58">
        <w:rPr>
          <w:rFonts w:ascii="Calibri Light" w:hAnsi="Calibri Light" w:cs="Calibri Light"/>
        </w:rPr>
        <w:t xml:space="preserve"> </w:t>
      </w:r>
      <w:r w:rsidR="00CA1F58">
        <w:rPr>
          <w:rFonts w:ascii="Calibri Light" w:hAnsi="Calibri Light" w:cs="Calibri Light"/>
        </w:rPr>
        <w:fldChar w:fldCharType="begin" w:fldLock="1"/>
      </w:r>
      <w:r w:rsidR="004954BC">
        <w:rPr>
          <w:rFonts w:ascii="Calibri Light" w:hAnsi="Calibri Light" w:cs="Calibri Light"/>
        </w:rPr>
        <w:instrText>ADDIN CSL_CITATION {"citationItems":[{"id":"ITEM-1","itemData":{"URL":"https://www.bmj.com/about-bmj/resources-reviewers","accessed":{"date-parts":[["2021","10","11"]]},"container-title":"The BMJ (Online)","id":"ITEM-1","issued":{"date-parts":[["2021"]]},"title":"Resources for reviewers","type":"webpage"},"uris":["http://www.mendeley.com/documents/?uuid=774ef63b-4d88-3a0b-8da5-3751416abab6"]}],"mendeley":{"formattedCitation":"(8)","plainTextFormattedCitation":"(8)","previouslyFormattedCitation":"(7)"},"properties":{"noteIndex":0},"schema":"https://github.com/citation-style-language/schema/raw/master/csl-citation.json"}</w:instrText>
      </w:r>
      <w:r w:rsidR="00CA1F58">
        <w:rPr>
          <w:rFonts w:ascii="Calibri Light" w:hAnsi="Calibri Light" w:cs="Calibri Light"/>
        </w:rPr>
        <w:fldChar w:fldCharType="separate"/>
      </w:r>
      <w:r w:rsidR="004954BC" w:rsidRPr="004954BC">
        <w:rPr>
          <w:rFonts w:ascii="Calibri Light" w:hAnsi="Calibri Light" w:cs="Calibri Light"/>
          <w:noProof/>
        </w:rPr>
        <w:t>(8)</w:t>
      </w:r>
      <w:r w:rsidR="00CA1F58">
        <w:rPr>
          <w:rFonts w:ascii="Calibri Light" w:hAnsi="Calibri Light" w:cs="Calibri Light"/>
        </w:rPr>
        <w:fldChar w:fldCharType="end"/>
      </w:r>
      <w:r>
        <w:rPr>
          <w:rFonts w:ascii="Calibri Light" w:hAnsi="Calibri Light" w:cs="Calibri Light"/>
        </w:rPr>
        <w:t>:</w:t>
      </w:r>
    </w:p>
    <w:p w14:paraId="6B069C77" w14:textId="5B2BEE4B" w:rsidR="007C57AD" w:rsidRDefault="002345E1" w:rsidP="002345E1">
      <w:pPr>
        <w:pStyle w:val="ListParagraph"/>
        <w:numPr>
          <w:ilvl w:val="1"/>
          <w:numId w:val="16"/>
        </w:numPr>
        <w:rPr>
          <w:rFonts w:ascii="Calibri Light" w:hAnsi="Calibri Light" w:cs="Calibri Light"/>
        </w:rPr>
      </w:pPr>
      <w:r>
        <w:rPr>
          <w:rFonts w:ascii="Calibri Light" w:hAnsi="Calibri Light" w:cs="Calibri Light"/>
        </w:rPr>
        <w:t>“</w:t>
      </w:r>
      <w:r w:rsidRPr="002345E1">
        <w:rPr>
          <w:rFonts w:ascii="Calibri Light" w:hAnsi="Calibri Light" w:cs="Calibri Light"/>
          <w:i/>
          <w:iCs/>
        </w:rPr>
        <w:t>Is the article important?</w:t>
      </w:r>
      <w:r>
        <w:rPr>
          <w:rFonts w:ascii="Calibri Light" w:hAnsi="Calibri Light" w:cs="Calibri Light"/>
        </w:rPr>
        <w:t>”</w:t>
      </w:r>
    </w:p>
    <w:p w14:paraId="55CC658F" w14:textId="49751812" w:rsidR="002345E1" w:rsidRDefault="002345E1" w:rsidP="002345E1">
      <w:pPr>
        <w:pStyle w:val="ListParagraph"/>
        <w:numPr>
          <w:ilvl w:val="1"/>
          <w:numId w:val="16"/>
        </w:numPr>
        <w:rPr>
          <w:rFonts w:ascii="Calibri Light" w:hAnsi="Calibri Light" w:cs="Calibri Light"/>
        </w:rPr>
      </w:pPr>
      <w:r>
        <w:rPr>
          <w:rFonts w:ascii="Calibri Light" w:hAnsi="Calibri Light" w:cs="Calibri Light"/>
        </w:rPr>
        <w:t>“</w:t>
      </w:r>
      <w:r w:rsidRPr="002345E1">
        <w:rPr>
          <w:rFonts w:ascii="Calibri Light" w:hAnsi="Calibri Light" w:cs="Calibri Light"/>
          <w:i/>
          <w:iCs/>
        </w:rPr>
        <w:t>Will it help the readers to make better decisions?</w:t>
      </w:r>
      <w:r>
        <w:rPr>
          <w:rFonts w:ascii="Calibri Light" w:hAnsi="Calibri Light" w:cs="Calibri Light"/>
        </w:rPr>
        <w:t xml:space="preserve">” This is a question pertinent to the audience of the journal. The BMJ’s main audience is clinicians and researchers in </w:t>
      </w:r>
      <w:ins w:id="165" w:author="Fardowsa" w:date="2021-10-14T12:53:00Z">
        <w:r w:rsidR="000E32C9">
          <w:rPr>
            <w:rFonts w:ascii="Calibri Light" w:hAnsi="Calibri Light" w:cs="Calibri Light"/>
          </w:rPr>
          <w:t xml:space="preserve">the </w:t>
        </w:r>
      </w:ins>
      <w:r>
        <w:rPr>
          <w:rFonts w:ascii="Calibri Light" w:hAnsi="Calibri Light" w:cs="Calibri Light"/>
        </w:rPr>
        <w:t>medical science</w:t>
      </w:r>
      <w:ins w:id="166" w:author="Fardowsa" w:date="2021-10-14T12:53:00Z">
        <w:r w:rsidR="000E32C9">
          <w:rPr>
            <w:rFonts w:ascii="Calibri Light" w:hAnsi="Calibri Light" w:cs="Calibri Light"/>
          </w:rPr>
          <w:t>s</w:t>
        </w:r>
      </w:ins>
      <w:r>
        <w:rPr>
          <w:rFonts w:ascii="Calibri Light" w:hAnsi="Calibri Light" w:cs="Calibri Light"/>
        </w:rPr>
        <w:t xml:space="preserve">. </w:t>
      </w:r>
      <w:ins w:id="167" w:author="Fardowsa" w:date="2021-10-14T12:55:00Z">
        <w:r w:rsidR="000E32C9">
          <w:rPr>
            <w:rFonts w:ascii="Calibri Light" w:hAnsi="Calibri Light" w:cs="Calibri Light"/>
          </w:rPr>
          <w:t>It is t</w:t>
        </w:r>
      </w:ins>
      <w:del w:id="168" w:author="Fardowsa" w:date="2021-10-14T12:55:00Z">
        <w:r w:rsidDel="000E32C9">
          <w:rPr>
            <w:rFonts w:ascii="Calibri Light" w:hAnsi="Calibri Light" w:cs="Calibri Light"/>
          </w:rPr>
          <w:delText>T</w:delText>
        </w:r>
      </w:del>
      <w:r>
        <w:rPr>
          <w:rFonts w:ascii="Calibri Light" w:hAnsi="Calibri Light" w:cs="Calibri Light"/>
        </w:rPr>
        <w:t xml:space="preserve">he </w:t>
      </w:r>
      <w:ins w:id="169" w:author="Fardowsa" w:date="2021-10-14T12:55:00Z">
        <w:r w:rsidR="000E32C9">
          <w:rPr>
            <w:rFonts w:ascii="Calibri Light" w:hAnsi="Calibri Light" w:cs="Calibri Light"/>
          </w:rPr>
          <w:t xml:space="preserve">responsibility of the </w:t>
        </w:r>
      </w:ins>
      <w:r>
        <w:rPr>
          <w:rFonts w:ascii="Calibri Light" w:hAnsi="Calibri Light" w:cs="Calibri Light"/>
        </w:rPr>
        <w:t xml:space="preserve">reviewer </w:t>
      </w:r>
      <w:del w:id="170" w:author="Fardowsa" w:date="2021-10-14T12:55:00Z">
        <w:r w:rsidDel="000E32C9">
          <w:rPr>
            <w:rFonts w:ascii="Calibri Light" w:hAnsi="Calibri Light" w:cs="Calibri Light"/>
          </w:rPr>
          <w:delText xml:space="preserve">is responsible </w:delText>
        </w:r>
      </w:del>
      <w:r>
        <w:rPr>
          <w:rFonts w:ascii="Calibri Light" w:hAnsi="Calibri Light" w:cs="Calibri Light"/>
        </w:rPr>
        <w:t xml:space="preserve">to assess </w:t>
      </w:r>
      <w:r w:rsidR="006C5E46">
        <w:rPr>
          <w:rFonts w:ascii="Calibri Light" w:hAnsi="Calibri Light" w:cs="Calibri Light"/>
        </w:rPr>
        <w:t>whether</w:t>
      </w:r>
      <w:r>
        <w:rPr>
          <w:rFonts w:ascii="Calibri Light" w:hAnsi="Calibri Light" w:cs="Calibri Light"/>
        </w:rPr>
        <w:t xml:space="preserve"> the article will be </w:t>
      </w:r>
      <w:r w:rsidR="006C5E46">
        <w:rPr>
          <w:rFonts w:ascii="Calibri Light" w:hAnsi="Calibri Light" w:cs="Calibri Light"/>
        </w:rPr>
        <w:t xml:space="preserve">providing </w:t>
      </w:r>
      <w:r>
        <w:rPr>
          <w:rFonts w:ascii="Calibri Light" w:hAnsi="Calibri Light" w:cs="Calibri Light"/>
        </w:rPr>
        <w:t xml:space="preserve">important </w:t>
      </w:r>
      <w:r w:rsidR="006C5E46">
        <w:rPr>
          <w:rFonts w:ascii="Calibri Light" w:hAnsi="Calibri Light" w:cs="Calibri Light"/>
        </w:rPr>
        <w:t>knowledge to</w:t>
      </w:r>
      <w:r>
        <w:rPr>
          <w:rFonts w:ascii="Calibri Light" w:hAnsi="Calibri Light" w:cs="Calibri Light"/>
        </w:rPr>
        <w:t xml:space="preserve"> the </w:t>
      </w:r>
      <w:r w:rsidR="006C5E46">
        <w:rPr>
          <w:rFonts w:ascii="Calibri Light" w:hAnsi="Calibri Light" w:cs="Calibri Light"/>
        </w:rPr>
        <w:t>readers</w:t>
      </w:r>
      <w:r>
        <w:rPr>
          <w:rFonts w:ascii="Calibri Light" w:hAnsi="Calibri Light" w:cs="Calibri Light"/>
        </w:rPr>
        <w:t xml:space="preserve"> of the journal.</w:t>
      </w:r>
    </w:p>
    <w:p w14:paraId="3718B3A3" w14:textId="27F648AB" w:rsidR="002345E1" w:rsidRDefault="002345E1" w:rsidP="002345E1">
      <w:pPr>
        <w:pStyle w:val="ListParagraph"/>
        <w:numPr>
          <w:ilvl w:val="1"/>
          <w:numId w:val="16"/>
        </w:numPr>
        <w:rPr>
          <w:rFonts w:ascii="Calibri Light" w:hAnsi="Calibri Light" w:cs="Calibri Light"/>
        </w:rPr>
      </w:pPr>
      <w:r>
        <w:rPr>
          <w:rFonts w:ascii="Calibri Light" w:hAnsi="Calibri Light" w:cs="Calibri Light"/>
        </w:rPr>
        <w:t>“</w:t>
      </w:r>
      <w:r w:rsidRPr="002345E1">
        <w:rPr>
          <w:rFonts w:ascii="Calibri Light" w:hAnsi="Calibri Light" w:cs="Calibri Light"/>
          <w:i/>
          <w:iCs/>
        </w:rPr>
        <w:t>Will the article add enough to existing knowledge?</w:t>
      </w:r>
      <w:r>
        <w:rPr>
          <w:rFonts w:ascii="Calibri Light" w:hAnsi="Calibri Light" w:cs="Calibri Light"/>
        </w:rPr>
        <w:t>”</w:t>
      </w:r>
    </w:p>
    <w:p w14:paraId="2E4E917A" w14:textId="1966B124" w:rsidR="002345E1" w:rsidRDefault="002345E1" w:rsidP="002345E1">
      <w:pPr>
        <w:pStyle w:val="ListParagraph"/>
        <w:numPr>
          <w:ilvl w:val="1"/>
          <w:numId w:val="16"/>
        </w:numPr>
        <w:rPr>
          <w:rFonts w:ascii="Calibri Light" w:hAnsi="Calibri Light" w:cs="Calibri Light"/>
        </w:rPr>
      </w:pPr>
      <w:r>
        <w:rPr>
          <w:rFonts w:ascii="Calibri Light" w:hAnsi="Calibri Light" w:cs="Calibri Light"/>
        </w:rPr>
        <w:t>“</w:t>
      </w:r>
      <w:r w:rsidRPr="002345E1">
        <w:rPr>
          <w:rFonts w:ascii="Calibri Light" w:hAnsi="Calibri Light" w:cs="Calibri Light"/>
          <w:i/>
          <w:iCs/>
        </w:rPr>
        <w:t>Does the article read well and make sense? Does it have a clear message?</w:t>
      </w:r>
      <w:r>
        <w:rPr>
          <w:rFonts w:ascii="Calibri Light" w:hAnsi="Calibri Light" w:cs="Calibri Light"/>
        </w:rPr>
        <w:t>”</w:t>
      </w:r>
    </w:p>
    <w:p w14:paraId="13A66602" w14:textId="2F56319B" w:rsidR="002345E1" w:rsidRDefault="002345E1" w:rsidP="002345E1">
      <w:pPr>
        <w:pStyle w:val="ListParagraph"/>
        <w:numPr>
          <w:ilvl w:val="1"/>
          <w:numId w:val="16"/>
        </w:numPr>
        <w:rPr>
          <w:rFonts w:ascii="Calibri Light" w:hAnsi="Calibri Light" w:cs="Calibri Light"/>
        </w:rPr>
      </w:pPr>
      <w:r>
        <w:rPr>
          <w:rFonts w:ascii="Calibri Light" w:hAnsi="Calibri Light" w:cs="Calibri Light"/>
        </w:rPr>
        <w:t>For research articles they further include questions such as “</w:t>
      </w:r>
      <w:r w:rsidRPr="002345E1">
        <w:rPr>
          <w:rFonts w:ascii="Calibri Light" w:hAnsi="Calibri Light" w:cs="Calibri Light"/>
          <w:i/>
          <w:iCs/>
        </w:rPr>
        <w:t>Does the work add enough to what is already in the published literature? If so, what does it add?</w:t>
      </w:r>
      <w:r>
        <w:rPr>
          <w:rFonts w:ascii="Calibri Light" w:hAnsi="Calibri Light" w:cs="Calibri Light"/>
        </w:rPr>
        <w:t>”</w:t>
      </w:r>
    </w:p>
    <w:p w14:paraId="18B9C4C1" w14:textId="74E9E4EC" w:rsidR="002345E1" w:rsidRDefault="00CA1F58" w:rsidP="002345E1">
      <w:pPr>
        <w:pStyle w:val="ListParagraph"/>
        <w:numPr>
          <w:ilvl w:val="1"/>
          <w:numId w:val="16"/>
        </w:numPr>
        <w:rPr>
          <w:rFonts w:ascii="Calibri Light" w:hAnsi="Calibri Light" w:cs="Calibri Light"/>
        </w:rPr>
      </w:pPr>
      <w:r>
        <w:rPr>
          <w:rFonts w:ascii="Calibri Light" w:hAnsi="Calibri Light" w:cs="Calibri Light"/>
        </w:rPr>
        <w:lastRenderedPageBreak/>
        <w:t>“</w:t>
      </w:r>
      <w:r w:rsidRPr="00CA1F58">
        <w:rPr>
          <w:rFonts w:ascii="Calibri Light" w:hAnsi="Calibri Light" w:cs="Calibri Light"/>
          <w:i/>
          <w:iCs/>
        </w:rPr>
        <w:t>Is the research question clearly defined and appropriately answered?</w:t>
      </w:r>
      <w:r>
        <w:rPr>
          <w:rFonts w:ascii="Calibri Light" w:hAnsi="Calibri Light" w:cs="Calibri Light"/>
        </w:rPr>
        <w:t>”</w:t>
      </w:r>
    </w:p>
    <w:p w14:paraId="4C0026FF" w14:textId="0615186E" w:rsidR="00CA1F58" w:rsidRDefault="00CA1F58" w:rsidP="002345E1">
      <w:pPr>
        <w:pStyle w:val="ListParagraph"/>
        <w:numPr>
          <w:ilvl w:val="1"/>
          <w:numId w:val="16"/>
        </w:numPr>
        <w:rPr>
          <w:rFonts w:ascii="Calibri Light" w:hAnsi="Calibri Light" w:cs="Calibri Light"/>
        </w:rPr>
      </w:pPr>
      <w:r>
        <w:rPr>
          <w:rFonts w:ascii="Calibri Light" w:hAnsi="Calibri Light" w:cs="Calibri Light"/>
        </w:rPr>
        <w:t xml:space="preserve">“(Is the overall design of the study) </w:t>
      </w:r>
      <w:r w:rsidRPr="00CA1F58">
        <w:rPr>
          <w:rFonts w:ascii="Calibri Light" w:hAnsi="Calibri Light" w:cs="Calibri Light"/>
          <w:i/>
          <w:iCs/>
        </w:rPr>
        <w:t>appropriate and adequate to answer the research question?</w:t>
      </w:r>
      <w:r>
        <w:rPr>
          <w:rFonts w:ascii="Calibri Light" w:hAnsi="Calibri Light" w:cs="Calibri Light"/>
        </w:rPr>
        <w:t>”</w:t>
      </w:r>
    </w:p>
    <w:p w14:paraId="7256E63C" w14:textId="5C2AB5C0" w:rsidR="00CA1F58" w:rsidRDefault="00CA1F58" w:rsidP="002345E1">
      <w:pPr>
        <w:pStyle w:val="ListParagraph"/>
        <w:numPr>
          <w:ilvl w:val="1"/>
          <w:numId w:val="16"/>
        </w:numPr>
        <w:rPr>
          <w:rFonts w:ascii="Calibri Light" w:hAnsi="Calibri Light" w:cs="Calibri Light"/>
        </w:rPr>
      </w:pPr>
      <w:r>
        <w:rPr>
          <w:rFonts w:ascii="Calibri Light" w:hAnsi="Calibri Light" w:cs="Calibri Light"/>
        </w:rPr>
        <w:t xml:space="preserve">“(Are the methods) </w:t>
      </w:r>
      <w:r w:rsidRPr="00CA1F58">
        <w:rPr>
          <w:rFonts w:ascii="Calibri Light" w:hAnsi="Calibri Light" w:cs="Calibri Light"/>
          <w:i/>
          <w:iCs/>
        </w:rPr>
        <w:t>adequately described? Main outcome measure clear? Is the study fully reported in line with the appropriate reporting statement or checklist</w:t>
      </w:r>
      <w:r w:rsidRPr="00CA1F58">
        <w:rPr>
          <w:rFonts w:ascii="Calibri Light" w:hAnsi="Calibri Light" w:cs="Calibri Light"/>
        </w:rPr>
        <w:t xml:space="preserve">? </w:t>
      </w:r>
      <w:r w:rsidRPr="00CA1F58">
        <w:rPr>
          <w:rFonts w:ascii="Calibri Light" w:hAnsi="Calibri Light" w:cs="Calibri Light"/>
          <w:i/>
          <w:iCs/>
        </w:rPr>
        <w:t>Was the study ethical</w:t>
      </w:r>
      <w:r w:rsidRPr="00CA1F58">
        <w:rPr>
          <w:rFonts w:ascii="Calibri Light" w:hAnsi="Calibri Light" w:cs="Calibri Light"/>
        </w:rPr>
        <w:t>?</w:t>
      </w:r>
      <w:r>
        <w:rPr>
          <w:rFonts w:ascii="Calibri Light" w:hAnsi="Calibri Light" w:cs="Calibri Light"/>
        </w:rPr>
        <w:t>”</w:t>
      </w:r>
    </w:p>
    <w:p w14:paraId="122EF2B1" w14:textId="77777777" w:rsidR="00CA1F58" w:rsidRDefault="00CA1F58" w:rsidP="00CA1F58">
      <w:pPr>
        <w:pStyle w:val="ListParagraph"/>
        <w:numPr>
          <w:ilvl w:val="1"/>
          <w:numId w:val="16"/>
        </w:numPr>
        <w:rPr>
          <w:rFonts w:ascii="Calibri Light" w:hAnsi="Calibri Light" w:cs="Calibri Light"/>
        </w:rPr>
      </w:pPr>
      <w:r>
        <w:rPr>
          <w:rFonts w:ascii="Calibri Light" w:hAnsi="Calibri Light" w:cs="Calibri Light"/>
        </w:rPr>
        <w:t xml:space="preserve">“(Do the results) </w:t>
      </w:r>
      <w:r w:rsidRPr="00CA1F58">
        <w:rPr>
          <w:rFonts w:ascii="Calibri Light" w:hAnsi="Calibri Light" w:cs="Calibri Light"/>
          <w:i/>
          <w:iCs/>
        </w:rPr>
        <w:t xml:space="preserve">answer the research question? Credible? </w:t>
      </w:r>
      <w:proofErr w:type="gramStart"/>
      <w:r w:rsidRPr="00CA1F58">
        <w:rPr>
          <w:rFonts w:ascii="Calibri Light" w:hAnsi="Calibri Light" w:cs="Calibri Light"/>
          <w:i/>
          <w:iCs/>
        </w:rPr>
        <w:t>Well</w:t>
      </w:r>
      <w:proofErr w:type="gramEnd"/>
      <w:r w:rsidRPr="00CA1F58">
        <w:rPr>
          <w:rFonts w:ascii="Calibri Light" w:hAnsi="Calibri Light" w:cs="Calibri Light"/>
          <w:i/>
          <w:iCs/>
        </w:rPr>
        <w:t xml:space="preserve"> presented?</w:t>
      </w:r>
      <w:r>
        <w:rPr>
          <w:rFonts w:ascii="Calibri Light" w:hAnsi="Calibri Light" w:cs="Calibri Light"/>
        </w:rPr>
        <w:t>”</w:t>
      </w:r>
    </w:p>
    <w:p w14:paraId="33740DCD" w14:textId="3641B3E4" w:rsidR="00CA1F58" w:rsidRDefault="00CA1F58" w:rsidP="00CA1F58">
      <w:pPr>
        <w:pStyle w:val="ListParagraph"/>
        <w:numPr>
          <w:ilvl w:val="1"/>
          <w:numId w:val="16"/>
        </w:numPr>
        <w:rPr>
          <w:rFonts w:ascii="Calibri Light" w:hAnsi="Calibri Light" w:cs="Calibri Light"/>
        </w:rPr>
      </w:pPr>
      <w:r>
        <w:rPr>
          <w:rFonts w:ascii="Calibri Light" w:hAnsi="Calibri Light" w:cs="Calibri Light"/>
        </w:rPr>
        <w:t>“(Are the i</w:t>
      </w:r>
      <w:r w:rsidRPr="00CA1F58">
        <w:rPr>
          <w:rFonts w:ascii="Calibri Light" w:hAnsi="Calibri Light" w:cs="Calibri Light"/>
        </w:rPr>
        <w:t>nterpretation and conclusions</w:t>
      </w:r>
      <w:r>
        <w:rPr>
          <w:rFonts w:ascii="Calibri Light" w:hAnsi="Calibri Light" w:cs="Calibri Light"/>
        </w:rPr>
        <w:t>)</w:t>
      </w:r>
      <w:r w:rsidRPr="00CA1F58">
        <w:rPr>
          <w:rFonts w:ascii="Calibri Light" w:hAnsi="Calibri Light" w:cs="Calibri Light"/>
        </w:rPr>
        <w:t xml:space="preserve"> </w:t>
      </w:r>
      <w:r w:rsidRPr="00CA1F58">
        <w:rPr>
          <w:rFonts w:ascii="Calibri Light" w:hAnsi="Calibri Light" w:cs="Calibri Light"/>
          <w:i/>
          <w:iCs/>
        </w:rPr>
        <w:t>warranted by and sufficiently derived from/focused on the data? Discussed in the light of previous evidence? Is the message clear?</w:t>
      </w:r>
      <w:r>
        <w:rPr>
          <w:rFonts w:ascii="Calibri Light" w:hAnsi="Calibri Light" w:cs="Calibri Light"/>
        </w:rPr>
        <w:t>”</w:t>
      </w:r>
    </w:p>
    <w:p w14:paraId="0E221510" w14:textId="78FFAA4B" w:rsidR="00CA1F58" w:rsidRDefault="00CA1F58" w:rsidP="00CA1F58">
      <w:pPr>
        <w:pStyle w:val="ListParagraph"/>
        <w:numPr>
          <w:ilvl w:val="1"/>
          <w:numId w:val="16"/>
        </w:numPr>
        <w:rPr>
          <w:rFonts w:ascii="Calibri Light" w:hAnsi="Calibri Light" w:cs="Calibri Light"/>
        </w:rPr>
      </w:pPr>
      <w:r>
        <w:rPr>
          <w:rFonts w:ascii="Calibri Light" w:hAnsi="Calibri Light" w:cs="Calibri Light"/>
        </w:rPr>
        <w:t>“(Are the r</w:t>
      </w:r>
      <w:r w:rsidRPr="00CA1F58">
        <w:rPr>
          <w:rFonts w:ascii="Calibri Light" w:hAnsi="Calibri Light" w:cs="Calibri Light"/>
        </w:rPr>
        <w:t>eferences</w:t>
      </w:r>
      <w:r>
        <w:rPr>
          <w:rFonts w:ascii="Calibri Light" w:hAnsi="Calibri Light" w:cs="Calibri Light"/>
        </w:rPr>
        <w:t>)</w:t>
      </w:r>
      <w:r w:rsidRPr="00CA1F58">
        <w:rPr>
          <w:rFonts w:ascii="Calibri Light" w:hAnsi="Calibri Light" w:cs="Calibri Light"/>
        </w:rPr>
        <w:t xml:space="preserve"> </w:t>
      </w:r>
      <w:r w:rsidRPr="00CA1F58">
        <w:rPr>
          <w:rFonts w:ascii="Calibri Light" w:hAnsi="Calibri Light" w:cs="Calibri Light"/>
          <w:i/>
          <w:iCs/>
        </w:rPr>
        <w:t>up to date and relevant? Any glaring omissions?</w:t>
      </w:r>
      <w:r>
        <w:rPr>
          <w:rFonts w:ascii="Calibri Light" w:hAnsi="Calibri Light" w:cs="Calibri Light"/>
        </w:rPr>
        <w:t>”</w:t>
      </w:r>
    </w:p>
    <w:p w14:paraId="397B0049" w14:textId="5EAE0E0F" w:rsidR="00CA1F58" w:rsidRPr="005429E1" w:rsidRDefault="00CA1F58" w:rsidP="00CA1F58">
      <w:pPr>
        <w:pStyle w:val="ListParagraph"/>
        <w:numPr>
          <w:ilvl w:val="1"/>
          <w:numId w:val="16"/>
        </w:numPr>
        <w:rPr>
          <w:rFonts w:ascii="Calibri Light" w:hAnsi="Calibri Light" w:cs="Calibri Light"/>
        </w:rPr>
      </w:pPr>
      <w:r>
        <w:rPr>
          <w:rFonts w:ascii="Calibri Light" w:hAnsi="Calibri Light" w:cs="Calibri Light"/>
        </w:rPr>
        <w:t xml:space="preserve">“(Do abstracts, summary, key messages) </w:t>
      </w:r>
      <w:r w:rsidRPr="00CA1F58">
        <w:rPr>
          <w:rFonts w:ascii="Calibri Light" w:hAnsi="Calibri Light" w:cs="Calibri Light"/>
          <w:i/>
          <w:iCs/>
        </w:rPr>
        <w:t>reflect accurately what the paper says?</w:t>
      </w:r>
      <w:r>
        <w:rPr>
          <w:rFonts w:ascii="Calibri Light" w:hAnsi="Calibri Light" w:cs="Calibri Light"/>
        </w:rPr>
        <w:t>”</w:t>
      </w:r>
    </w:p>
    <w:p w14:paraId="78F54D3E" w14:textId="0278F7A8" w:rsidR="000C52C4" w:rsidRDefault="000C52C4" w:rsidP="002D536B">
      <w:pPr>
        <w:rPr>
          <w:rFonts w:ascii="Calibri Light" w:hAnsi="Calibri Light" w:cs="Calibri Light"/>
        </w:rPr>
      </w:pPr>
    </w:p>
    <w:p w14:paraId="75C1950F" w14:textId="6CF0D0BB" w:rsidR="00920CCD" w:rsidRDefault="004954BC" w:rsidP="002D536B">
      <w:pPr>
        <w:rPr>
          <w:rFonts w:ascii="Calibri Light" w:hAnsi="Calibri Light" w:cs="Calibri Light"/>
          <w:b/>
          <w:bCs/>
        </w:rPr>
      </w:pPr>
      <w:r>
        <w:rPr>
          <w:rFonts w:ascii="Calibri Light" w:hAnsi="Calibri Light" w:cs="Calibri Light"/>
          <w:b/>
          <w:bCs/>
        </w:rPr>
        <w:t xml:space="preserve">5.3 </w:t>
      </w:r>
      <w:r w:rsidR="00920CCD" w:rsidRPr="00675623">
        <w:rPr>
          <w:rFonts w:ascii="Calibri Light" w:hAnsi="Calibri Light" w:cs="Calibri Light"/>
          <w:b/>
          <w:bCs/>
        </w:rPr>
        <w:t>Tips for getting better feedback from co-authors</w:t>
      </w:r>
      <w:r w:rsidR="00A6698C" w:rsidRPr="00675623">
        <w:rPr>
          <w:rFonts w:ascii="Calibri Light" w:hAnsi="Calibri Light" w:cs="Calibri Light"/>
          <w:b/>
          <w:bCs/>
        </w:rPr>
        <w:t xml:space="preserve"> and collaborators</w:t>
      </w:r>
    </w:p>
    <w:p w14:paraId="6D84917D" w14:textId="77777777" w:rsidR="006C5E46" w:rsidRPr="00675623" w:rsidRDefault="006C5E46" w:rsidP="002D536B">
      <w:pPr>
        <w:rPr>
          <w:rFonts w:ascii="Calibri Light" w:hAnsi="Calibri Light" w:cs="Calibri Light"/>
          <w:b/>
          <w:bCs/>
        </w:rPr>
      </w:pPr>
    </w:p>
    <w:p w14:paraId="7C7B9A66" w14:textId="3F1F27F9" w:rsidR="00920CCD" w:rsidRDefault="00920CCD" w:rsidP="00920CCD">
      <w:pPr>
        <w:pStyle w:val="ListParagraph"/>
        <w:numPr>
          <w:ilvl w:val="0"/>
          <w:numId w:val="16"/>
        </w:numPr>
        <w:rPr>
          <w:rFonts w:ascii="Calibri Light" w:hAnsi="Calibri Light" w:cs="Calibri Light"/>
        </w:rPr>
      </w:pPr>
      <w:r w:rsidRPr="00920CCD">
        <w:rPr>
          <w:rFonts w:ascii="Calibri Light" w:hAnsi="Calibri Light" w:cs="Calibri Light"/>
        </w:rPr>
        <w:t>Take some time to polish your manuscript. T</w:t>
      </w:r>
      <w:ins w:id="171" w:author="Fardowsa" w:date="2021-10-14T12:56:00Z">
        <w:r w:rsidR="006B1672">
          <w:rPr>
            <w:rFonts w:ascii="Calibri Light" w:hAnsi="Calibri Light" w:cs="Calibri Light"/>
          </w:rPr>
          <w:t>ry</w:t>
        </w:r>
      </w:ins>
      <w:del w:id="172" w:author="Fardowsa" w:date="2021-10-14T12:56:00Z">
        <w:r w:rsidRPr="00920CCD" w:rsidDel="006B1672">
          <w:rPr>
            <w:rFonts w:ascii="Calibri Light" w:hAnsi="Calibri Light" w:cs="Calibri Light"/>
          </w:rPr>
          <w:delText>hrive</w:delText>
        </w:r>
      </w:del>
      <w:r w:rsidRPr="00920CCD">
        <w:rPr>
          <w:rFonts w:ascii="Calibri Light" w:hAnsi="Calibri Light" w:cs="Calibri Light"/>
        </w:rPr>
        <w:t xml:space="preserve"> to catch any grammatical errors and polish the writing through careful proofreading. </w:t>
      </w:r>
    </w:p>
    <w:p w14:paraId="366F75C2" w14:textId="0A5FF53F" w:rsidR="00920CCD" w:rsidRDefault="00920CCD" w:rsidP="00920CCD">
      <w:pPr>
        <w:pStyle w:val="ListParagraph"/>
        <w:numPr>
          <w:ilvl w:val="0"/>
          <w:numId w:val="16"/>
        </w:numPr>
        <w:rPr>
          <w:rFonts w:ascii="Calibri Light" w:hAnsi="Calibri Light" w:cs="Calibri Light"/>
        </w:rPr>
      </w:pPr>
      <w:r>
        <w:rPr>
          <w:rFonts w:ascii="Calibri Light" w:hAnsi="Calibri Light" w:cs="Calibri Light"/>
        </w:rPr>
        <w:t xml:space="preserve">Set specific deadlines for reviews, with a reasonable amount of </w:t>
      </w:r>
      <w:ins w:id="173" w:author="Fardowsa" w:date="2021-10-14T12:56:00Z">
        <w:r w:rsidR="006B1672">
          <w:rPr>
            <w:rFonts w:ascii="Calibri Light" w:hAnsi="Calibri Light" w:cs="Calibri Light"/>
          </w:rPr>
          <w:t xml:space="preserve">allotted </w:t>
        </w:r>
      </w:ins>
      <w:r>
        <w:rPr>
          <w:rFonts w:ascii="Calibri Light" w:hAnsi="Calibri Light" w:cs="Calibri Light"/>
        </w:rPr>
        <w:t>time.</w:t>
      </w:r>
    </w:p>
    <w:p w14:paraId="6EFE8E35" w14:textId="581511C5" w:rsidR="00920CCD" w:rsidRDefault="00675623" w:rsidP="00920CCD">
      <w:pPr>
        <w:pStyle w:val="ListParagraph"/>
        <w:numPr>
          <w:ilvl w:val="0"/>
          <w:numId w:val="16"/>
        </w:numPr>
        <w:rPr>
          <w:rFonts w:ascii="Calibri Light" w:hAnsi="Calibri Light" w:cs="Calibri Light"/>
        </w:rPr>
      </w:pPr>
      <w:r>
        <w:rPr>
          <w:rFonts w:ascii="Calibri Light" w:hAnsi="Calibri Light" w:cs="Calibri Light"/>
        </w:rPr>
        <w:t>U</w:t>
      </w:r>
      <w:r w:rsidR="00920CCD">
        <w:rPr>
          <w:rFonts w:ascii="Calibri Light" w:hAnsi="Calibri Light" w:cs="Calibri Light"/>
        </w:rPr>
        <w:t>s</w:t>
      </w:r>
      <w:ins w:id="174" w:author="Fardowsa" w:date="2021-10-14T12:57:00Z">
        <w:r w:rsidR="006B1672">
          <w:rPr>
            <w:rFonts w:ascii="Calibri Light" w:hAnsi="Calibri Light" w:cs="Calibri Light"/>
          </w:rPr>
          <w:t>e</w:t>
        </w:r>
      </w:ins>
      <w:del w:id="175" w:author="Fardowsa" w:date="2021-10-14T12:57:00Z">
        <w:r w:rsidR="00920CCD" w:rsidDel="006B1672">
          <w:rPr>
            <w:rFonts w:ascii="Calibri Light" w:hAnsi="Calibri Light" w:cs="Calibri Light"/>
          </w:rPr>
          <w:delText>ing</w:delText>
        </w:r>
      </w:del>
      <w:r w:rsidR="00920CCD">
        <w:rPr>
          <w:rFonts w:ascii="Calibri Light" w:hAnsi="Calibri Light" w:cs="Calibri Light"/>
        </w:rPr>
        <w:t xml:space="preserve"> software that allows for tracked changes and comments</w:t>
      </w:r>
      <w:ins w:id="176" w:author="Fardowsa" w:date="2021-10-14T13:00:00Z">
        <w:r w:rsidR="00631791">
          <w:rPr>
            <w:rFonts w:ascii="Calibri Light" w:hAnsi="Calibri Light" w:cs="Calibri Light"/>
          </w:rPr>
          <w:t xml:space="preserve"> so that</w:t>
        </w:r>
      </w:ins>
      <w:del w:id="177" w:author="Fardowsa" w:date="2021-10-14T13:00:00Z">
        <w:r w:rsidDel="00631791">
          <w:rPr>
            <w:rFonts w:ascii="Calibri Light" w:hAnsi="Calibri Light" w:cs="Calibri Light"/>
          </w:rPr>
          <w:delText xml:space="preserve"> </w:delText>
        </w:r>
      </w:del>
      <w:del w:id="178" w:author="Fardowsa" w:date="2021-10-14T12:57:00Z">
        <w:r w:rsidDel="00631791">
          <w:rPr>
            <w:rFonts w:ascii="Calibri Light" w:hAnsi="Calibri Light" w:cs="Calibri Light"/>
          </w:rPr>
          <w:delText>can allow the</w:delText>
        </w:r>
      </w:del>
      <w:r w:rsidR="00920CCD">
        <w:rPr>
          <w:rFonts w:ascii="Calibri Light" w:hAnsi="Calibri Light" w:cs="Calibri Light"/>
        </w:rPr>
        <w:t xml:space="preserve"> </w:t>
      </w:r>
      <w:ins w:id="179" w:author="Fardowsa" w:date="2021-10-14T12:59:00Z">
        <w:r w:rsidR="00631791">
          <w:rPr>
            <w:rFonts w:ascii="Calibri Light" w:hAnsi="Calibri Light" w:cs="Calibri Light"/>
          </w:rPr>
          <w:t>c</w:t>
        </w:r>
      </w:ins>
      <w:del w:id="180" w:author="Fardowsa" w:date="2021-10-14T12:59:00Z">
        <w:r w:rsidR="00920CCD" w:rsidDel="00631791">
          <w:rPr>
            <w:rFonts w:ascii="Calibri Light" w:hAnsi="Calibri Light" w:cs="Calibri Light"/>
          </w:rPr>
          <w:delText>c</w:delText>
        </w:r>
      </w:del>
      <w:r w:rsidR="00920CCD">
        <w:rPr>
          <w:rFonts w:ascii="Calibri Light" w:hAnsi="Calibri Light" w:cs="Calibri Light"/>
        </w:rPr>
        <w:t xml:space="preserve">o-authors </w:t>
      </w:r>
      <w:ins w:id="181" w:author="Fardowsa" w:date="2021-10-14T13:00:00Z">
        <w:r w:rsidR="00631791">
          <w:rPr>
            <w:rFonts w:ascii="Calibri Light" w:hAnsi="Calibri Light" w:cs="Calibri Light"/>
          </w:rPr>
          <w:t>can</w:t>
        </w:r>
      </w:ins>
      <w:del w:id="182" w:author="Fardowsa" w:date="2021-10-14T13:00:00Z">
        <w:r w:rsidR="00920CCD" w:rsidDel="00631791">
          <w:rPr>
            <w:rFonts w:ascii="Calibri Light" w:hAnsi="Calibri Light" w:cs="Calibri Light"/>
          </w:rPr>
          <w:delText>to</w:delText>
        </w:r>
      </w:del>
      <w:r w:rsidR="00920CCD">
        <w:rPr>
          <w:rFonts w:ascii="Calibri Light" w:hAnsi="Calibri Light" w:cs="Calibri Light"/>
        </w:rPr>
        <w:t xml:space="preserve"> leave comments and questions</w:t>
      </w:r>
      <w:r>
        <w:rPr>
          <w:rFonts w:ascii="Calibri Light" w:hAnsi="Calibri Light" w:cs="Calibri Light"/>
        </w:rPr>
        <w:t>,</w:t>
      </w:r>
      <w:r w:rsidR="00920CCD">
        <w:rPr>
          <w:rFonts w:ascii="Calibri Light" w:hAnsi="Calibri Light" w:cs="Calibri Light"/>
        </w:rPr>
        <w:t xml:space="preserve"> and</w:t>
      </w:r>
      <w:r>
        <w:rPr>
          <w:rFonts w:ascii="Calibri Light" w:hAnsi="Calibri Light" w:cs="Calibri Light"/>
        </w:rPr>
        <w:t xml:space="preserve"> </w:t>
      </w:r>
      <w:del w:id="183" w:author="Fardowsa" w:date="2021-10-14T13:00:00Z">
        <w:r w:rsidR="00920CCD" w:rsidDel="00631791">
          <w:rPr>
            <w:rFonts w:ascii="Calibri Light" w:hAnsi="Calibri Light" w:cs="Calibri Light"/>
          </w:rPr>
          <w:delText>also</w:delText>
        </w:r>
        <w:r w:rsidDel="00631791">
          <w:rPr>
            <w:rFonts w:ascii="Calibri Light" w:hAnsi="Calibri Light" w:cs="Calibri Light"/>
          </w:rPr>
          <w:delText xml:space="preserve"> to</w:delText>
        </w:r>
      </w:del>
      <w:ins w:id="184" w:author="Fardowsa" w:date="2021-10-14T13:00:00Z">
        <w:r w:rsidR="00631791">
          <w:rPr>
            <w:rFonts w:ascii="Calibri Light" w:hAnsi="Calibri Light" w:cs="Calibri Light"/>
          </w:rPr>
          <w:t>you can</w:t>
        </w:r>
      </w:ins>
      <w:r w:rsidR="00920CCD">
        <w:rPr>
          <w:rFonts w:ascii="Calibri Light" w:hAnsi="Calibri Light" w:cs="Calibri Light"/>
        </w:rPr>
        <w:t xml:space="preserve"> keep track of the changes</w:t>
      </w:r>
      <w:r w:rsidR="00A007D5">
        <w:rPr>
          <w:rFonts w:ascii="Calibri Light" w:hAnsi="Calibri Light" w:cs="Calibri Light"/>
        </w:rPr>
        <w:t xml:space="preserve"> and revisions</w:t>
      </w:r>
      <w:r w:rsidR="00920CCD">
        <w:rPr>
          <w:rFonts w:ascii="Calibri Light" w:hAnsi="Calibri Light" w:cs="Calibri Light"/>
        </w:rPr>
        <w:t>.</w:t>
      </w:r>
    </w:p>
    <w:p w14:paraId="752D1404" w14:textId="5571968E" w:rsidR="00A6698C" w:rsidRPr="00920CCD" w:rsidRDefault="00631791" w:rsidP="00920CCD">
      <w:pPr>
        <w:pStyle w:val="ListParagraph"/>
        <w:numPr>
          <w:ilvl w:val="0"/>
          <w:numId w:val="16"/>
        </w:numPr>
        <w:rPr>
          <w:rFonts w:ascii="Calibri Light" w:hAnsi="Calibri Light" w:cs="Calibri Light"/>
        </w:rPr>
      </w:pPr>
      <w:ins w:id="185" w:author="Fardowsa" w:date="2021-10-14T13:00:00Z">
        <w:r>
          <w:rPr>
            <w:rFonts w:ascii="Calibri Light" w:hAnsi="Calibri Light" w:cs="Calibri Light"/>
          </w:rPr>
          <w:t xml:space="preserve">Generally, </w:t>
        </w:r>
      </w:ins>
      <w:del w:id="186" w:author="Fardowsa" w:date="2021-10-14T13:00:00Z">
        <w:r w:rsidR="00675623" w:rsidDel="00631791">
          <w:rPr>
            <w:rFonts w:ascii="Calibri Light" w:hAnsi="Calibri Light" w:cs="Calibri Light"/>
          </w:rPr>
          <w:delText>The</w:delText>
        </w:r>
        <w:r w:rsidR="00A6698C" w:rsidDel="00631791">
          <w:rPr>
            <w:rFonts w:ascii="Calibri Light" w:hAnsi="Calibri Light" w:cs="Calibri Light"/>
          </w:rPr>
          <w:delText xml:space="preserve"> </w:delText>
        </w:r>
      </w:del>
      <w:r w:rsidR="00A6698C">
        <w:rPr>
          <w:rFonts w:ascii="Calibri Light" w:hAnsi="Calibri Light" w:cs="Calibri Light"/>
        </w:rPr>
        <w:t xml:space="preserve">peer-reviewed journals </w:t>
      </w:r>
      <w:del w:id="187" w:author="Fardowsa" w:date="2021-10-14T13:00:00Z">
        <w:r w:rsidR="00A6698C" w:rsidDel="00631791">
          <w:rPr>
            <w:rFonts w:ascii="Calibri Light" w:hAnsi="Calibri Light" w:cs="Calibri Light"/>
          </w:rPr>
          <w:delText xml:space="preserve">generally </w:delText>
        </w:r>
      </w:del>
      <w:r w:rsidR="00A6698C">
        <w:rPr>
          <w:rFonts w:ascii="Calibri Light" w:hAnsi="Calibri Light" w:cs="Calibri Light"/>
        </w:rPr>
        <w:t xml:space="preserve">have specific guidelines on how to </w:t>
      </w:r>
      <w:r w:rsidR="00675623">
        <w:rPr>
          <w:rFonts w:ascii="Calibri Light" w:hAnsi="Calibri Light" w:cs="Calibri Light"/>
        </w:rPr>
        <w:t>re</w:t>
      </w:r>
      <w:r w:rsidR="00A6698C">
        <w:rPr>
          <w:rFonts w:ascii="Calibri Light" w:hAnsi="Calibri Light" w:cs="Calibri Light"/>
        </w:rPr>
        <w:t>submit the revised manuscript</w:t>
      </w:r>
      <w:r w:rsidR="00675623">
        <w:rPr>
          <w:rFonts w:ascii="Calibri Light" w:hAnsi="Calibri Light" w:cs="Calibri Light"/>
        </w:rPr>
        <w:t>.</w:t>
      </w:r>
      <w:ins w:id="188" w:author="Fardowsa" w:date="2021-10-14T13:02:00Z">
        <w:r>
          <w:rPr>
            <w:rFonts w:ascii="Calibri Light" w:hAnsi="Calibri Light" w:cs="Calibri Light"/>
          </w:rPr>
          <w:t xml:space="preserve"> Ensure that you are following the </w:t>
        </w:r>
        <w:r w:rsidR="00F918E0">
          <w:rPr>
            <w:rFonts w:ascii="Calibri Light" w:hAnsi="Calibri Light" w:cs="Calibri Light"/>
          </w:rPr>
          <w:t>jour</w:t>
        </w:r>
      </w:ins>
      <w:ins w:id="189" w:author="Fardowsa" w:date="2021-10-14T13:03:00Z">
        <w:r w:rsidR="00F918E0">
          <w:rPr>
            <w:rFonts w:ascii="Calibri Light" w:hAnsi="Calibri Light" w:cs="Calibri Light"/>
          </w:rPr>
          <w:t>nal instructions.</w:t>
        </w:r>
      </w:ins>
    </w:p>
    <w:p w14:paraId="70D8D37F" w14:textId="77777777" w:rsidR="00920CCD" w:rsidRPr="002D536B" w:rsidRDefault="00920CCD" w:rsidP="002D536B">
      <w:pPr>
        <w:rPr>
          <w:rFonts w:ascii="Calibri Light" w:hAnsi="Calibri Light" w:cs="Calibri Light"/>
        </w:rPr>
      </w:pPr>
    </w:p>
    <w:p w14:paraId="5B4BD25E" w14:textId="77777777" w:rsidR="00012B63" w:rsidRDefault="00012B63" w:rsidP="00BE602A">
      <w:pPr>
        <w:rPr>
          <w:rFonts w:ascii="Calibri Light" w:hAnsi="Calibri Light" w:cs="Calibri Light"/>
        </w:rPr>
      </w:pPr>
    </w:p>
    <w:p w14:paraId="59C54910" w14:textId="44D0D01A" w:rsidR="00BE602A" w:rsidRDefault="004C17EB" w:rsidP="00BE602A">
      <w:pPr>
        <w:rPr>
          <w:rFonts w:ascii="Calibri Light" w:hAnsi="Calibri Light" w:cs="Calibri Light"/>
          <w:b/>
          <w:bCs/>
        </w:rPr>
      </w:pPr>
      <w:r w:rsidRPr="004C17EB">
        <w:rPr>
          <w:rFonts w:ascii="Calibri Light" w:hAnsi="Calibri Light" w:cs="Calibri Light"/>
          <w:b/>
          <w:bCs/>
        </w:rPr>
        <w:t>References</w:t>
      </w:r>
    </w:p>
    <w:p w14:paraId="19CC4565" w14:textId="77777777" w:rsidR="00A707E1" w:rsidRPr="004C17EB" w:rsidRDefault="00A707E1" w:rsidP="00BE602A">
      <w:pPr>
        <w:rPr>
          <w:rFonts w:ascii="Calibri Light" w:hAnsi="Calibri Light" w:cs="Calibri Light"/>
          <w:b/>
          <w:bCs/>
        </w:rPr>
      </w:pPr>
    </w:p>
    <w:p w14:paraId="493DC011" w14:textId="2930CA1B" w:rsidR="004954BC" w:rsidRPr="004954BC" w:rsidRDefault="00A707E1" w:rsidP="004954BC">
      <w:pPr>
        <w:widowControl w:val="0"/>
        <w:autoSpaceDE w:val="0"/>
        <w:autoSpaceDN w:val="0"/>
        <w:adjustRightInd w:val="0"/>
        <w:ind w:left="640" w:hanging="640"/>
        <w:rPr>
          <w:rFonts w:ascii="Calibri Light" w:hAnsi="Calibri Light" w:cs="Calibri Light"/>
          <w:noProof/>
          <w:lang w:val="en-US"/>
        </w:rPr>
      </w:pPr>
      <w:r>
        <w:rPr>
          <w:rFonts w:ascii="Calibri Light" w:hAnsi="Calibri Light" w:cs="Calibri Light"/>
        </w:rPr>
        <w:fldChar w:fldCharType="begin" w:fldLock="1"/>
      </w:r>
      <w:r>
        <w:rPr>
          <w:rFonts w:ascii="Calibri Light" w:hAnsi="Calibri Light" w:cs="Calibri Light"/>
        </w:rPr>
        <w:instrText xml:space="preserve">ADDIN Mendeley Bibliography CSL_BIBLIOGRAPHY </w:instrText>
      </w:r>
      <w:r>
        <w:rPr>
          <w:rFonts w:ascii="Calibri Light" w:hAnsi="Calibri Light" w:cs="Calibri Light"/>
        </w:rPr>
        <w:fldChar w:fldCharType="separate"/>
      </w:r>
      <w:r w:rsidR="004954BC" w:rsidRPr="004954BC">
        <w:rPr>
          <w:rFonts w:ascii="Calibri Light" w:hAnsi="Calibri Light" w:cs="Calibri Light"/>
          <w:noProof/>
          <w:lang w:val="en-US"/>
        </w:rPr>
        <w:t xml:space="preserve">1. </w:t>
      </w:r>
      <w:r w:rsidR="004954BC" w:rsidRPr="004954BC">
        <w:rPr>
          <w:rFonts w:ascii="Calibri Light" w:hAnsi="Calibri Light" w:cs="Calibri Light"/>
          <w:noProof/>
          <w:lang w:val="en-US"/>
        </w:rPr>
        <w:tab/>
        <w:t xml:space="preserve">Rennie D. Editorial peer review: its development and rationale. Peer Rev Heal Sci. 2003;1–13. </w:t>
      </w:r>
    </w:p>
    <w:p w14:paraId="60FE2AA9" w14:textId="77777777" w:rsidR="004954BC" w:rsidRPr="004954BC" w:rsidRDefault="004954BC" w:rsidP="004954BC">
      <w:pPr>
        <w:widowControl w:val="0"/>
        <w:autoSpaceDE w:val="0"/>
        <w:autoSpaceDN w:val="0"/>
        <w:adjustRightInd w:val="0"/>
        <w:ind w:left="640" w:hanging="640"/>
        <w:rPr>
          <w:rFonts w:ascii="Calibri Light" w:hAnsi="Calibri Light" w:cs="Calibri Light"/>
          <w:noProof/>
          <w:lang w:val="en-US"/>
        </w:rPr>
      </w:pPr>
      <w:r w:rsidRPr="004954BC">
        <w:rPr>
          <w:rFonts w:ascii="Calibri Light" w:hAnsi="Calibri Light" w:cs="Calibri Light"/>
          <w:noProof/>
          <w:lang w:val="en-US"/>
        </w:rPr>
        <w:t xml:space="preserve">2. </w:t>
      </w:r>
      <w:r w:rsidRPr="004954BC">
        <w:rPr>
          <w:rFonts w:ascii="Calibri Light" w:hAnsi="Calibri Light" w:cs="Calibri Light"/>
          <w:noProof/>
          <w:lang w:val="en-US"/>
        </w:rPr>
        <w:tab/>
        <w:t xml:space="preserve">Moher D, Jadad AR. How to peer review a manuscript. In: Peer Review in Health Sciences. 2003. </w:t>
      </w:r>
    </w:p>
    <w:p w14:paraId="11B7711C" w14:textId="77777777" w:rsidR="004954BC" w:rsidRPr="004954BC" w:rsidRDefault="004954BC" w:rsidP="004954BC">
      <w:pPr>
        <w:widowControl w:val="0"/>
        <w:autoSpaceDE w:val="0"/>
        <w:autoSpaceDN w:val="0"/>
        <w:adjustRightInd w:val="0"/>
        <w:ind w:left="640" w:hanging="640"/>
        <w:rPr>
          <w:rFonts w:ascii="Calibri Light" w:hAnsi="Calibri Light" w:cs="Calibri Light"/>
          <w:noProof/>
          <w:lang w:val="en-US"/>
        </w:rPr>
      </w:pPr>
      <w:r w:rsidRPr="004954BC">
        <w:rPr>
          <w:rFonts w:ascii="Calibri Light" w:hAnsi="Calibri Light" w:cs="Calibri Light"/>
          <w:noProof/>
          <w:lang w:val="en-US"/>
        </w:rPr>
        <w:t xml:space="preserve">3. </w:t>
      </w:r>
      <w:r w:rsidRPr="004954BC">
        <w:rPr>
          <w:rFonts w:ascii="Calibri Light" w:hAnsi="Calibri Light" w:cs="Calibri Light"/>
          <w:noProof/>
          <w:lang w:val="en-US"/>
        </w:rPr>
        <w:tab/>
        <w:t xml:space="preserve">HEARD SB. Revision and the “Response to Reviews.” In: The Scientist’s Guide to Writing. Princeton University Press; 2019. p. 222–30. </w:t>
      </w:r>
    </w:p>
    <w:p w14:paraId="457AFF3C" w14:textId="77777777" w:rsidR="004954BC" w:rsidRPr="004954BC" w:rsidRDefault="004954BC" w:rsidP="004954BC">
      <w:pPr>
        <w:widowControl w:val="0"/>
        <w:autoSpaceDE w:val="0"/>
        <w:autoSpaceDN w:val="0"/>
        <w:adjustRightInd w:val="0"/>
        <w:ind w:left="640" w:hanging="640"/>
        <w:rPr>
          <w:rFonts w:ascii="Calibri Light" w:hAnsi="Calibri Light" w:cs="Calibri Light"/>
          <w:noProof/>
          <w:lang w:val="en-US"/>
        </w:rPr>
      </w:pPr>
      <w:r w:rsidRPr="004954BC">
        <w:rPr>
          <w:rFonts w:ascii="Calibri Light" w:hAnsi="Calibri Light" w:cs="Calibri Light"/>
          <w:noProof/>
          <w:lang w:val="en-US"/>
        </w:rPr>
        <w:t xml:space="preserve">4. </w:t>
      </w:r>
      <w:r w:rsidRPr="004954BC">
        <w:rPr>
          <w:rFonts w:ascii="Calibri Light" w:hAnsi="Calibri Light" w:cs="Calibri Light"/>
          <w:noProof/>
          <w:lang w:val="en-US"/>
        </w:rPr>
        <w:tab/>
        <w:t>The EQUATOR Network: Enhancing the QUAlity and Transparency Of Health Research [Internet]. 2021 [cited 2021 Oct 11]. Available from: https://www.equator-network.org/</w:t>
      </w:r>
    </w:p>
    <w:p w14:paraId="1A9E8641" w14:textId="77777777" w:rsidR="004954BC" w:rsidRPr="004954BC" w:rsidRDefault="004954BC" w:rsidP="004954BC">
      <w:pPr>
        <w:widowControl w:val="0"/>
        <w:autoSpaceDE w:val="0"/>
        <w:autoSpaceDN w:val="0"/>
        <w:adjustRightInd w:val="0"/>
        <w:ind w:left="640" w:hanging="640"/>
        <w:rPr>
          <w:rFonts w:ascii="Calibri Light" w:hAnsi="Calibri Light" w:cs="Calibri Light"/>
          <w:noProof/>
          <w:lang w:val="en-US"/>
        </w:rPr>
      </w:pPr>
      <w:r w:rsidRPr="004954BC">
        <w:rPr>
          <w:rFonts w:ascii="Calibri Light" w:hAnsi="Calibri Light" w:cs="Calibri Light"/>
          <w:noProof/>
          <w:lang w:val="en-US"/>
        </w:rPr>
        <w:t xml:space="preserve">5. </w:t>
      </w:r>
      <w:r w:rsidRPr="004954BC">
        <w:rPr>
          <w:rFonts w:ascii="Calibri Light" w:hAnsi="Calibri Light" w:cs="Calibri Light"/>
          <w:noProof/>
          <w:lang w:val="en-US"/>
        </w:rPr>
        <w:tab/>
        <w:t xml:space="preserve">Schulz KF, Altman DG, Moher D. CONSORT 2010 statement: Updated guidelines for reporting parallel group randomized trials. Vol. 152, Annals of Internal Medicine. American College of Physicians; 2010. p. 726–32. </w:t>
      </w:r>
    </w:p>
    <w:p w14:paraId="4E911CD7" w14:textId="77777777" w:rsidR="004954BC" w:rsidRPr="004954BC" w:rsidRDefault="004954BC" w:rsidP="004954BC">
      <w:pPr>
        <w:widowControl w:val="0"/>
        <w:autoSpaceDE w:val="0"/>
        <w:autoSpaceDN w:val="0"/>
        <w:adjustRightInd w:val="0"/>
        <w:ind w:left="640" w:hanging="640"/>
        <w:rPr>
          <w:rFonts w:ascii="Calibri Light" w:hAnsi="Calibri Light" w:cs="Calibri Light"/>
          <w:noProof/>
          <w:lang w:val="en-US"/>
        </w:rPr>
      </w:pPr>
      <w:r w:rsidRPr="004954BC">
        <w:rPr>
          <w:rFonts w:ascii="Calibri Light" w:hAnsi="Calibri Light" w:cs="Calibri Light"/>
          <w:noProof/>
          <w:lang w:val="en-US"/>
        </w:rPr>
        <w:t xml:space="preserve">6. </w:t>
      </w:r>
      <w:r w:rsidRPr="004954BC">
        <w:rPr>
          <w:rFonts w:ascii="Calibri Light" w:hAnsi="Calibri Light" w:cs="Calibri Light"/>
          <w:noProof/>
          <w:lang w:val="en-US"/>
        </w:rPr>
        <w:tab/>
        <w:t xml:space="preserve">Von Elm E, Altman DG, Egger M, Pocock SJ, Gøtzsche PC, Vandenbroucke JP. The Strengthening the Reporting of Observational Studies in Epidemiology (STROBE) statement: Guidelines for reporting observational studies. PLoS Med. 2007 Oct;4(10):1623–7. </w:t>
      </w:r>
    </w:p>
    <w:p w14:paraId="300C4AE9" w14:textId="77777777" w:rsidR="004954BC" w:rsidRPr="004954BC" w:rsidRDefault="004954BC" w:rsidP="004954BC">
      <w:pPr>
        <w:widowControl w:val="0"/>
        <w:autoSpaceDE w:val="0"/>
        <w:autoSpaceDN w:val="0"/>
        <w:adjustRightInd w:val="0"/>
        <w:ind w:left="640" w:hanging="640"/>
        <w:rPr>
          <w:rFonts w:ascii="Calibri Light" w:hAnsi="Calibri Light" w:cs="Calibri Light"/>
          <w:noProof/>
          <w:lang w:val="en-US"/>
        </w:rPr>
      </w:pPr>
      <w:r w:rsidRPr="004954BC">
        <w:rPr>
          <w:rFonts w:ascii="Calibri Light" w:hAnsi="Calibri Light" w:cs="Calibri Light"/>
          <w:noProof/>
          <w:lang w:val="en-US"/>
        </w:rPr>
        <w:t xml:space="preserve">7. </w:t>
      </w:r>
      <w:r w:rsidRPr="004954BC">
        <w:rPr>
          <w:rFonts w:ascii="Calibri Light" w:hAnsi="Calibri Light" w:cs="Calibri Light"/>
          <w:noProof/>
          <w:lang w:val="en-US"/>
        </w:rPr>
        <w:tab/>
        <w:t xml:space="preserve">Page MJ, McKenzie JE, Bossuyt PM, Boutron I, Hoffmann TC, Mulrow CD, et al. The PRISMA 2020 statement: An updated guideline for reporting systematic reviews. Vol. 18, </w:t>
      </w:r>
      <w:r w:rsidRPr="004954BC">
        <w:rPr>
          <w:rFonts w:ascii="Calibri Light" w:hAnsi="Calibri Light" w:cs="Calibri Light"/>
          <w:noProof/>
          <w:lang w:val="en-US"/>
        </w:rPr>
        <w:lastRenderedPageBreak/>
        <w:t xml:space="preserve">PLoS Medicine. Public Library of Science; 2021. </w:t>
      </w:r>
    </w:p>
    <w:p w14:paraId="62A28836" w14:textId="77777777" w:rsidR="004954BC" w:rsidRPr="004954BC" w:rsidRDefault="004954BC" w:rsidP="004954BC">
      <w:pPr>
        <w:widowControl w:val="0"/>
        <w:autoSpaceDE w:val="0"/>
        <w:autoSpaceDN w:val="0"/>
        <w:adjustRightInd w:val="0"/>
        <w:ind w:left="640" w:hanging="640"/>
        <w:rPr>
          <w:rFonts w:ascii="Calibri Light" w:hAnsi="Calibri Light" w:cs="Calibri Light"/>
          <w:noProof/>
        </w:rPr>
      </w:pPr>
      <w:r w:rsidRPr="004954BC">
        <w:rPr>
          <w:rFonts w:ascii="Calibri Light" w:hAnsi="Calibri Light" w:cs="Calibri Light"/>
          <w:noProof/>
          <w:lang w:val="en-US"/>
        </w:rPr>
        <w:t xml:space="preserve">8. </w:t>
      </w:r>
      <w:r w:rsidRPr="004954BC">
        <w:rPr>
          <w:rFonts w:ascii="Calibri Light" w:hAnsi="Calibri Light" w:cs="Calibri Light"/>
          <w:noProof/>
          <w:lang w:val="en-US"/>
        </w:rPr>
        <w:tab/>
        <w:t>Resources for reviewers [Internet]. The BMJ (Online). 2021 [cited 2021 Oct 11]. Available from: https://www.bmj.com/about-bmj/resources-reviewers</w:t>
      </w:r>
    </w:p>
    <w:p w14:paraId="172C2440" w14:textId="105068F8" w:rsidR="00DE22B2" w:rsidRPr="00DE22B2" w:rsidRDefault="00A707E1" w:rsidP="004954BC">
      <w:pPr>
        <w:widowControl w:val="0"/>
        <w:autoSpaceDE w:val="0"/>
        <w:autoSpaceDN w:val="0"/>
        <w:adjustRightInd w:val="0"/>
        <w:ind w:left="640" w:hanging="640"/>
        <w:rPr>
          <w:rFonts w:ascii="Calibri Light" w:hAnsi="Calibri Light" w:cs="Calibri Light"/>
        </w:rPr>
      </w:pPr>
      <w:r>
        <w:rPr>
          <w:rFonts w:ascii="Calibri Light" w:hAnsi="Calibri Light" w:cs="Calibri Light"/>
        </w:rPr>
        <w:fldChar w:fldCharType="end"/>
      </w:r>
    </w:p>
    <w:sectPr w:rsidR="00DE22B2" w:rsidRPr="00DE22B2" w:rsidSect="001654C2">
      <w:footerReference w:type="even" r:id="rId12"/>
      <w:footerReference w:type="default" r:id="rId1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2" w:author="Fardowsa" w:date="2021-10-14T13:05:00Z" w:initials="1">
    <w:p w14:paraId="51564CA4" w14:textId="2C736E0A" w:rsidR="00947EB3" w:rsidRDefault="00947EB3">
      <w:pPr>
        <w:pStyle w:val="CommentText"/>
      </w:pPr>
      <w:r>
        <w:rPr>
          <w:rStyle w:val="CommentReference"/>
        </w:rPr>
        <w:annotationRef/>
      </w:r>
      <w:r>
        <w:t>I shortened the sentence because this is repeated below.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564C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2A9AF" w16cex:dateUtc="2021-10-14T20: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564CA4" w16cid:durableId="2512A9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05048" w14:textId="77777777" w:rsidR="00764740" w:rsidRDefault="00764740" w:rsidP="00851AA7">
      <w:r>
        <w:separator/>
      </w:r>
    </w:p>
  </w:endnote>
  <w:endnote w:type="continuationSeparator" w:id="0">
    <w:p w14:paraId="2070307A" w14:textId="77777777" w:rsidR="00764740" w:rsidRDefault="00764740" w:rsidP="00851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7142401"/>
      <w:docPartObj>
        <w:docPartGallery w:val="Page Numbers (Bottom of Page)"/>
        <w:docPartUnique/>
      </w:docPartObj>
    </w:sdtPr>
    <w:sdtEndPr>
      <w:rPr>
        <w:rStyle w:val="PageNumber"/>
      </w:rPr>
    </w:sdtEndPr>
    <w:sdtContent>
      <w:p w14:paraId="589C59E1" w14:textId="50041FA8" w:rsidR="00851AA7" w:rsidRDefault="00851AA7" w:rsidP="009B3F0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82EBC9" w14:textId="77777777" w:rsidR="00851AA7" w:rsidRDefault="00851AA7" w:rsidP="00851A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07822323"/>
      <w:docPartObj>
        <w:docPartGallery w:val="Page Numbers (Bottom of Page)"/>
        <w:docPartUnique/>
      </w:docPartObj>
    </w:sdtPr>
    <w:sdtEndPr>
      <w:rPr>
        <w:rStyle w:val="PageNumber"/>
      </w:rPr>
    </w:sdtEndPr>
    <w:sdtContent>
      <w:p w14:paraId="0CA334BB" w14:textId="45996F69" w:rsidR="00851AA7" w:rsidRDefault="00851AA7" w:rsidP="009B3F0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C7F59C3" w14:textId="77777777" w:rsidR="00851AA7" w:rsidRDefault="00851AA7" w:rsidP="00851AA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4966E" w14:textId="77777777" w:rsidR="00764740" w:rsidRDefault="00764740" w:rsidP="00851AA7">
      <w:r>
        <w:separator/>
      </w:r>
    </w:p>
  </w:footnote>
  <w:footnote w:type="continuationSeparator" w:id="0">
    <w:p w14:paraId="6C69E996" w14:textId="77777777" w:rsidR="00764740" w:rsidRDefault="00764740" w:rsidP="00851A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D0431"/>
    <w:multiLevelType w:val="hybridMultilevel"/>
    <w:tmpl w:val="2CD2FB7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604ECE"/>
    <w:multiLevelType w:val="hybridMultilevel"/>
    <w:tmpl w:val="2C16D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895938"/>
    <w:multiLevelType w:val="hybridMultilevel"/>
    <w:tmpl w:val="17800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E41BC7"/>
    <w:multiLevelType w:val="hybridMultilevel"/>
    <w:tmpl w:val="51C0CC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565964"/>
    <w:multiLevelType w:val="hybridMultilevel"/>
    <w:tmpl w:val="518E42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72977B4"/>
    <w:multiLevelType w:val="hybridMultilevel"/>
    <w:tmpl w:val="E8B618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7E4209D"/>
    <w:multiLevelType w:val="hybridMultilevel"/>
    <w:tmpl w:val="926CA5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DD02F1B"/>
    <w:multiLevelType w:val="hybridMultilevel"/>
    <w:tmpl w:val="D66C8A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67A362D"/>
    <w:multiLevelType w:val="hybridMultilevel"/>
    <w:tmpl w:val="1BA4D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AFF1104"/>
    <w:multiLevelType w:val="hybridMultilevel"/>
    <w:tmpl w:val="07C68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0983B27"/>
    <w:multiLevelType w:val="hybridMultilevel"/>
    <w:tmpl w:val="1A62A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ADC63DA"/>
    <w:multiLevelType w:val="hybridMultilevel"/>
    <w:tmpl w:val="E710C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EC241B"/>
    <w:multiLevelType w:val="hybridMultilevel"/>
    <w:tmpl w:val="9A88DA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4764EDF"/>
    <w:multiLevelType w:val="hybridMultilevel"/>
    <w:tmpl w:val="F8E870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ABD2998"/>
    <w:multiLevelType w:val="hybridMultilevel"/>
    <w:tmpl w:val="AC7C8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AA71CD8"/>
    <w:multiLevelType w:val="hybridMultilevel"/>
    <w:tmpl w:val="8DC2B7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B9C6367"/>
    <w:multiLevelType w:val="hybridMultilevel"/>
    <w:tmpl w:val="46DAB0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1"/>
  </w:num>
  <w:num w:numId="3">
    <w:abstractNumId w:val="4"/>
  </w:num>
  <w:num w:numId="4">
    <w:abstractNumId w:val="5"/>
  </w:num>
  <w:num w:numId="5">
    <w:abstractNumId w:val="8"/>
  </w:num>
  <w:num w:numId="6">
    <w:abstractNumId w:val="10"/>
  </w:num>
  <w:num w:numId="7">
    <w:abstractNumId w:val="2"/>
  </w:num>
  <w:num w:numId="8">
    <w:abstractNumId w:val="7"/>
  </w:num>
  <w:num w:numId="9">
    <w:abstractNumId w:val="3"/>
  </w:num>
  <w:num w:numId="10">
    <w:abstractNumId w:val="12"/>
  </w:num>
  <w:num w:numId="11">
    <w:abstractNumId w:val="15"/>
  </w:num>
  <w:num w:numId="12">
    <w:abstractNumId w:val="9"/>
  </w:num>
  <w:num w:numId="13">
    <w:abstractNumId w:val="14"/>
  </w:num>
  <w:num w:numId="14">
    <w:abstractNumId w:val="11"/>
  </w:num>
  <w:num w:numId="15">
    <w:abstractNumId w:val="13"/>
  </w:num>
  <w:num w:numId="16">
    <w:abstractNumId w:val="6"/>
  </w:num>
  <w:num w:numId="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rdowsa">
    <w15:presenceInfo w15:providerId="None" w15:userId="Fardow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1A5"/>
    <w:rsid w:val="00002EF4"/>
    <w:rsid w:val="00005FAF"/>
    <w:rsid w:val="00012B63"/>
    <w:rsid w:val="000147BF"/>
    <w:rsid w:val="00021C78"/>
    <w:rsid w:val="00023EAC"/>
    <w:rsid w:val="000267E0"/>
    <w:rsid w:val="0003006F"/>
    <w:rsid w:val="00035FED"/>
    <w:rsid w:val="00037EB4"/>
    <w:rsid w:val="00040123"/>
    <w:rsid w:val="00045A27"/>
    <w:rsid w:val="00057DFC"/>
    <w:rsid w:val="00060690"/>
    <w:rsid w:val="00060C78"/>
    <w:rsid w:val="00061DBF"/>
    <w:rsid w:val="00062578"/>
    <w:rsid w:val="0008103F"/>
    <w:rsid w:val="00084B1F"/>
    <w:rsid w:val="00086A76"/>
    <w:rsid w:val="0008798B"/>
    <w:rsid w:val="00091274"/>
    <w:rsid w:val="000917DE"/>
    <w:rsid w:val="000A2F16"/>
    <w:rsid w:val="000A5FCD"/>
    <w:rsid w:val="000B507F"/>
    <w:rsid w:val="000C3E83"/>
    <w:rsid w:val="000C52C4"/>
    <w:rsid w:val="000E32C9"/>
    <w:rsid w:val="000E42F5"/>
    <w:rsid w:val="000F012D"/>
    <w:rsid w:val="000F0B6F"/>
    <w:rsid w:val="000F1087"/>
    <w:rsid w:val="000F5407"/>
    <w:rsid w:val="00105147"/>
    <w:rsid w:val="001062EC"/>
    <w:rsid w:val="00113C67"/>
    <w:rsid w:val="00117219"/>
    <w:rsid w:val="0012276C"/>
    <w:rsid w:val="00125482"/>
    <w:rsid w:val="0012734A"/>
    <w:rsid w:val="00144A21"/>
    <w:rsid w:val="001518C1"/>
    <w:rsid w:val="0015321B"/>
    <w:rsid w:val="0016422A"/>
    <w:rsid w:val="001654C2"/>
    <w:rsid w:val="00170584"/>
    <w:rsid w:val="0017079A"/>
    <w:rsid w:val="0018155F"/>
    <w:rsid w:val="00183F7F"/>
    <w:rsid w:val="001902A8"/>
    <w:rsid w:val="00190D8E"/>
    <w:rsid w:val="00193FC8"/>
    <w:rsid w:val="001A0215"/>
    <w:rsid w:val="001A5D8A"/>
    <w:rsid w:val="001B5116"/>
    <w:rsid w:val="001C49F0"/>
    <w:rsid w:val="001D0D3D"/>
    <w:rsid w:val="001D4B11"/>
    <w:rsid w:val="001D62C3"/>
    <w:rsid w:val="001E42D6"/>
    <w:rsid w:val="001E7A2F"/>
    <w:rsid w:val="001F2EDF"/>
    <w:rsid w:val="001F4B0A"/>
    <w:rsid w:val="00204EB8"/>
    <w:rsid w:val="0020786C"/>
    <w:rsid w:val="00207992"/>
    <w:rsid w:val="00207B03"/>
    <w:rsid w:val="00215971"/>
    <w:rsid w:val="00225F03"/>
    <w:rsid w:val="00226BBC"/>
    <w:rsid w:val="002345E1"/>
    <w:rsid w:val="00250420"/>
    <w:rsid w:val="00252272"/>
    <w:rsid w:val="00252F88"/>
    <w:rsid w:val="00262E70"/>
    <w:rsid w:val="0026441A"/>
    <w:rsid w:val="00276EC6"/>
    <w:rsid w:val="00286D9F"/>
    <w:rsid w:val="00290916"/>
    <w:rsid w:val="002A517A"/>
    <w:rsid w:val="002B4479"/>
    <w:rsid w:val="002B4B22"/>
    <w:rsid w:val="002D536B"/>
    <w:rsid w:val="002E1E59"/>
    <w:rsid w:val="002E5D64"/>
    <w:rsid w:val="002F0E5C"/>
    <w:rsid w:val="002F3C92"/>
    <w:rsid w:val="00300AA0"/>
    <w:rsid w:val="00303F3F"/>
    <w:rsid w:val="00311977"/>
    <w:rsid w:val="0031226C"/>
    <w:rsid w:val="00312B85"/>
    <w:rsid w:val="0031554E"/>
    <w:rsid w:val="003259E3"/>
    <w:rsid w:val="00333EE0"/>
    <w:rsid w:val="0033542E"/>
    <w:rsid w:val="00343CB6"/>
    <w:rsid w:val="00343F11"/>
    <w:rsid w:val="00351366"/>
    <w:rsid w:val="00354604"/>
    <w:rsid w:val="00361FCA"/>
    <w:rsid w:val="003630BB"/>
    <w:rsid w:val="0036438F"/>
    <w:rsid w:val="00364573"/>
    <w:rsid w:val="003725FA"/>
    <w:rsid w:val="00373746"/>
    <w:rsid w:val="003746D4"/>
    <w:rsid w:val="00376BD2"/>
    <w:rsid w:val="003853C2"/>
    <w:rsid w:val="0039688F"/>
    <w:rsid w:val="003B0039"/>
    <w:rsid w:val="003B1DA5"/>
    <w:rsid w:val="003C541C"/>
    <w:rsid w:val="003C588B"/>
    <w:rsid w:val="003C6264"/>
    <w:rsid w:val="003D1073"/>
    <w:rsid w:val="003D358E"/>
    <w:rsid w:val="003D4C2E"/>
    <w:rsid w:val="003D799E"/>
    <w:rsid w:val="003E3121"/>
    <w:rsid w:val="003E4258"/>
    <w:rsid w:val="003E6B63"/>
    <w:rsid w:val="003E7497"/>
    <w:rsid w:val="003F3E34"/>
    <w:rsid w:val="003F5176"/>
    <w:rsid w:val="003F70DF"/>
    <w:rsid w:val="00405DCF"/>
    <w:rsid w:val="00422702"/>
    <w:rsid w:val="0043439C"/>
    <w:rsid w:val="004377B3"/>
    <w:rsid w:val="00446A55"/>
    <w:rsid w:val="004513B8"/>
    <w:rsid w:val="00451F1F"/>
    <w:rsid w:val="004536C9"/>
    <w:rsid w:val="004656E5"/>
    <w:rsid w:val="00471B57"/>
    <w:rsid w:val="00472496"/>
    <w:rsid w:val="004736AB"/>
    <w:rsid w:val="004746FD"/>
    <w:rsid w:val="004762B6"/>
    <w:rsid w:val="004845A1"/>
    <w:rsid w:val="004874D4"/>
    <w:rsid w:val="00493AE7"/>
    <w:rsid w:val="00494595"/>
    <w:rsid w:val="004954BC"/>
    <w:rsid w:val="004A0A00"/>
    <w:rsid w:val="004A2CD1"/>
    <w:rsid w:val="004B2A99"/>
    <w:rsid w:val="004B30C6"/>
    <w:rsid w:val="004B397D"/>
    <w:rsid w:val="004B6E55"/>
    <w:rsid w:val="004C17EB"/>
    <w:rsid w:val="004C1BF0"/>
    <w:rsid w:val="004C46B0"/>
    <w:rsid w:val="004C6646"/>
    <w:rsid w:val="004D3E17"/>
    <w:rsid w:val="004E5C21"/>
    <w:rsid w:val="004E68D8"/>
    <w:rsid w:val="004F0627"/>
    <w:rsid w:val="004F16DB"/>
    <w:rsid w:val="00507856"/>
    <w:rsid w:val="00507BD4"/>
    <w:rsid w:val="005178C4"/>
    <w:rsid w:val="00520E45"/>
    <w:rsid w:val="00523482"/>
    <w:rsid w:val="0052711C"/>
    <w:rsid w:val="005351B4"/>
    <w:rsid w:val="00540239"/>
    <w:rsid w:val="005421D0"/>
    <w:rsid w:val="005429E1"/>
    <w:rsid w:val="00544C3E"/>
    <w:rsid w:val="00545718"/>
    <w:rsid w:val="005479D9"/>
    <w:rsid w:val="0055038A"/>
    <w:rsid w:val="00550937"/>
    <w:rsid w:val="00564228"/>
    <w:rsid w:val="00566421"/>
    <w:rsid w:val="00570C36"/>
    <w:rsid w:val="005716A7"/>
    <w:rsid w:val="00571AD6"/>
    <w:rsid w:val="00580984"/>
    <w:rsid w:val="005861A5"/>
    <w:rsid w:val="00591469"/>
    <w:rsid w:val="00591DD6"/>
    <w:rsid w:val="00597B2A"/>
    <w:rsid w:val="005A3064"/>
    <w:rsid w:val="005B373C"/>
    <w:rsid w:val="005C1B5C"/>
    <w:rsid w:val="005C41CF"/>
    <w:rsid w:val="005C6B1C"/>
    <w:rsid w:val="005C7D91"/>
    <w:rsid w:val="005D3602"/>
    <w:rsid w:val="005E1F2C"/>
    <w:rsid w:val="005E3B53"/>
    <w:rsid w:val="005E561B"/>
    <w:rsid w:val="005F0290"/>
    <w:rsid w:val="005F22F7"/>
    <w:rsid w:val="005F5F72"/>
    <w:rsid w:val="00600C3E"/>
    <w:rsid w:val="00610B19"/>
    <w:rsid w:val="00610F90"/>
    <w:rsid w:val="00624032"/>
    <w:rsid w:val="006264B1"/>
    <w:rsid w:val="0062778B"/>
    <w:rsid w:val="00631791"/>
    <w:rsid w:val="00634B17"/>
    <w:rsid w:val="00643A48"/>
    <w:rsid w:val="0065351E"/>
    <w:rsid w:val="00655710"/>
    <w:rsid w:val="00656070"/>
    <w:rsid w:val="00656A9B"/>
    <w:rsid w:val="00667319"/>
    <w:rsid w:val="00671403"/>
    <w:rsid w:val="00674F59"/>
    <w:rsid w:val="00675623"/>
    <w:rsid w:val="006913BF"/>
    <w:rsid w:val="00695480"/>
    <w:rsid w:val="006A1919"/>
    <w:rsid w:val="006A25C8"/>
    <w:rsid w:val="006A57A2"/>
    <w:rsid w:val="006B1672"/>
    <w:rsid w:val="006B7768"/>
    <w:rsid w:val="006B784D"/>
    <w:rsid w:val="006C5E46"/>
    <w:rsid w:val="006E6479"/>
    <w:rsid w:val="006F1B51"/>
    <w:rsid w:val="006F4094"/>
    <w:rsid w:val="006F60EC"/>
    <w:rsid w:val="00710D61"/>
    <w:rsid w:val="007116C6"/>
    <w:rsid w:val="00712408"/>
    <w:rsid w:val="00717A26"/>
    <w:rsid w:val="00722D25"/>
    <w:rsid w:val="00723DA2"/>
    <w:rsid w:val="00725065"/>
    <w:rsid w:val="007256F9"/>
    <w:rsid w:val="007316EF"/>
    <w:rsid w:val="0073399E"/>
    <w:rsid w:val="007346C2"/>
    <w:rsid w:val="00736E93"/>
    <w:rsid w:val="007373CD"/>
    <w:rsid w:val="007378C3"/>
    <w:rsid w:val="00741228"/>
    <w:rsid w:val="0074218D"/>
    <w:rsid w:val="0074286D"/>
    <w:rsid w:val="00744392"/>
    <w:rsid w:val="00753623"/>
    <w:rsid w:val="007537CC"/>
    <w:rsid w:val="00755C72"/>
    <w:rsid w:val="00757554"/>
    <w:rsid w:val="00757606"/>
    <w:rsid w:val="00763E93"/>
    <w:rsid w:val="00764740"/>
    <w:rsid w:val="00773958"/>
    <w:rsid w:val="00774C63"/>
    <w:rsid w:val="00777AD5"/>
    <w:rsid w:val="00780C46"/>
    <w:rsid w:val="00786A61"/>
    <w:rsid w:val="00786CE6"/>
    <w:rsid w:val="007A42D4"/>
    <w:rsid w:val="007A4A33"/>
    <w:rsid w:val="007A55E5"/>
    <w:rsid w:val="007C0EA6"/>
    <w:rsid w:val="007C0FBA"/>
    <w:rsid w:val="007C2526"/>
    <w:rsid w:val="007C57AD"/>
    <w:rsid w:val="007C686D"/>
    <w:rsid w:val="007C7B28"/>
    <w:rsid w:val="007D5931"/>
    <w:rsid w:val="007E2D31"/>
    <w:rsid w:val="007E51D9"/>
    <w:rsid w:val="007E69B6"/>
    <w:rsid w:val="00803C56"/>
    <w:rsid w:val="00807C51"/>
    <w:rsid w:val="00822508"/>
    <w:rsid w:val="00822CF0"/>
    <w:rsid w:val="00851AA7"/>
    <w:rsid w:val="00852040"/>
    <w:rsid w:val="00860459"/>
    <w:rsid w:val="008638EF"/>
    <w:rsid w:val="00865693"/>
    <w:rsid w:val="00866158"/>
    <w:rsid w:val="00880BE9"/>
    <w:rsid w:val="00883223"/>
    <w:rsid w:val="0088450B"/>
    <w:rsid w:val="00886264"/>
    <w:rsid w:val="008868D0"/>
    <w:rsid w:val="00893741"/>
    <w:rsid w:val="008955EC"/>
    <w:rsid w:val="008A0CF9"/>
    <w:rsid w:val="008A3699"/>
    <w:rsid w:val="008A654D"/>
    <w:rsid w:val="008B1517"/>
    <w:rsid w:val="008C11C9"/>
    <w:rsid w:val="008C2FDC"/>
    <w:rsid w:val="008D0A39"/>
    <w:rsid w:val="008D4267"/>
    <w:rsid w:val="008E344A"/>
    <w:rsid w:val="008E5B90"/>
    <w:rsid w:val="008E6AB1"/>
    <w:rsid w:val="008F0841"/>
    <w:rsid w:val="008F0F51"/>
    <w:rsid w:val="00903BCA"/>
    <w:rsid w:val="00904377"/>
    <w:rsid w:val="00904967"/>
    <w:rsid w:val="00910A14"/>
    <w:rsid w:val="0091628C"/>
    <w:rsid w:val="009165A3"/>
    <w:rsid w:val="00920CCD"/>
    <w:rsid w:val="009224EA"/>
    <w:rsid w:val="00924FD0"/>
    <w:rsid w:val="0092514E"/>
    <w:rsid w:val="00925893"/>
    <w:rsid w:val="00931938"/>
    <w:rsid w:val="00947EB3"/>
    <w:rsid w:val="009570F1"/>
    <w:rsid w:val="009633FC"/>
    <w:rsid w:val="009645A6"/>
    <w:rsid w:val="00972DEC"/>
    <w:rsid w:val="009753E2"/>
    <w:rsid w:val="0097729D"/>
    <w:rsid w:val="009774F5"/>
    <w:rsid w:val="00977F8F"/>
    <w:rsid w:val="00986228"/>
    <w:rsid w:val="00992865"/>
    <w:rsid w:val="0099341E"/>
    <w:rsid w:val="009A26FB"/>
    <w:rsid w:val="009B20FD"/>
    <w:rsid w:val="009B557A"/>
    <w:rsid w:val="009B7682"/>
    <w:rsid w:val="009C0E90"/>
    <w:rsid w:val="009D3229"/>
    <w:rsid w:val="009D3992"/>
    <w:rsid w:val="009D6585"/>
    <w:rsid w:val="009E3F3D"/>
    <w:rsid w:val="009F00F5"/>
    <w:rsid w:val="009F210F"/>
    <w:rsid w:val="009F2F6B"/>
    <w:rsid w:val="00A007D5"/>
    <w:rsid w:val="00A04337"/>
    <w:rsid w:val="00A0634B"/>
    <w:rsid w:val="00A122B6"/>
    <w:rsid w:val="00A13A97"/>
    <w:rsid w:val="00A2674D"/>
    <w:rsid w:val="00A33789"/>
    <w:rsid w:val="00A33D9B"/>
    <w:rsid w:val="00A40ECF"/>
    <w:rsid w:val="00A478A6"/>
    <w:rsid w:val="00A522C2"/>
    <w:rsid w:val="00A55BE7"/>
    <w:rsid w:val="00A60B34"/>
    <w:rsid w:val="00A621D6"/>
    <w:rsid w:val="00A6698C"/>
    <w:rsid w:val="00A707E1"/>
    <w:rsid w:val="00A70FBF"/>
    <w:rsid w:val="00A711C5"/>
    <w:rsid w:val="00A71BBD"/>
    <w:rsid w:val="00A74117"/>
    <w:rsid w:val="00A750E4"/>
    <w:rsid w:val="00A833A7"/>
    <w:rsid w:val="00A919D5"/>
    <w:rsid w:val="00A92C9A"/>
    <w:rsid w:val="00A93B3E"/>
    <w:rsid w:val="00A94830"/>
    <w:rsid w:val="00AA295B"/>
    <w:rsid w:val="00AB135B"/>
    <w:rsid w:val="00AB1D6F"/>
    <w:rsid w:val="00AB20EA"/>
    <w:rsid w:val="00AB4B20"/>
    <w:rsid w:val="00AC1DBA"/>
    <w:rsid w:val="00AC6E9D"/>
    <w:rsid w:val="00AD76EC"/>
    <w:rsid w:val="00AE1719"/>
    <w:rsid w:val="00AE2BCC"/>
    <w:rsid w:val="00AF046A"/>
    <w:rsid w:val="00AF32F1"/>
    <w:rsid w:val="00B01E56"/>
    <w:rsid w:val="00B02F25"/>
    <w:rsid w:val="00B06F79"/>
    <w:rsid w:val="00B10AC0"/>
    <w:rsid w:val="00B13BCF"/>
    <w:rsid w:val="00B14129"/>
    <w:rsid w:val="00B20DB8"/>
    <w:rsid w:val="00B20E95"/>
    <w:rsid w:val="00B229D1"/>
    <w:rsid w:val="00B34DCE"/>
    <w:rsid w:val="00B3731C"/>
    <w:rsid w:val="00B523B4"/>
    <w:rsid w:val="00B551E8"/>
    <w:rsid w:val="00B56432"/>
    <w:rsid w:val="00B620B9"/>
    <w:rsid w:val="00B74B08"/>
    <w:rsid w:val="00B76844"/>
    <w:rsid w:val="00B91AE2"/>
    <w:rsid w:val="00B944EE"/>
    <w:rsid w:val="00B95D35"/>
    <w:rsid w:val="00BA604E"/>
    <w:rsid w:val="00BA654C"/>
    <w:rsid w:val="00BA6BC4"/>
    <w:rsid w:val="00BC344A"/>
    <w:rsid w:val="00BC3994"/>
    <w:rsid w:val="00BC5F29"/>
    <w:rsid w:val="00BD4247"/>
    <w:rsid w:val="00BD6E80"/>
    <w:rsid w:val="00BE0B36"/>
    <w:rsid w:val="00BE3313"/>
    <w:rsid w:val="00BE602A"/>
    <w:rsid w:val="00BF4EEB"/>
    <w:rsid w:val="00BF5216"/>
    <w:rsid w:val="00BF7F69"/>
    <w:rsid w:val="00C01BC8"/>
    <w:rsid w:val="00C11A4E"/>
    <w:rsid w:val="00C1363A"/>
    <w:rsid w:val="00C14227"/>
    <w:rsid w:val="00C21885"/>
    <w:rsid w:val="00C35F9E"/>
    <w:rsid w:val="00C41406"/>
    <w:rsid w:val="00C4588F"/>
    <w:rsid w:val="00C52E18"/>
    <w:rsid w:val="00C54453"/>
    <w:rsid w:val="00C57D6B"/>
    <w:rsid w:val="00C62EF2"/>
    <w:rsid w:val="00C6388C"/>
    <w:rsid w:val="00C6649A"/>
    <w:rsid w:val="00C66CAA"/>
    <w:rsid w:val="00C66DD1"/>
    <w:rsid w:val="00C812B0"/>
    <w:rsid w:val="00C87786"/>
    <w:rsid w:val="00C92593"/>
    <w:rsid w:val="00C92FEC"/>
    <w:rsid w:val="00CA1207"/>
    <w:rsid w:val="00CA167C"/>
    <w:rsid w:val="00CA1F58"/>
    <w:rsid w:val="00CB354D"/>
    <w:rsid w:val="00CB36B4"/>
    <w:rsid w:val="00CC079A"/>
    <w:rsid w:val="00CC37E1"/>
    <w:rsid w:val="00CC5B90"/>
    <w:rsid w:val="00CD165C"/>
    <w:rsid w:val="00CD1858"/>
    <w:rsid w:val="00CD61FE"/>
    <w:rsid w:val="00CD67B6"/>
    <w:rsid w:val="00CE0DAD"/>
    <w:rsid w:val="00CE0E0E"/>
    <w:rsid w:val="00CE5E50"/>
    <w:rsid w:val="00D01D6F"/>
    <w:rsid w:val="00D034CC"/>
    <w:rsid w:val="00D0499A"/>
    <w:rsid w:val="00D056F9"/>
    <w:rsid w:val="00D165A0"/>
    <w:rsid w:val="00D1691E"/>
    <w:rsid w:val="00D175D9"/>
    <w:rsid w:val="00D210CB"/>
    <w:rsid w:val="00D243CD"/>
    <w:rsid w:val="00D25D3B"/>
    <w:rsid w:val="00D35FCF"/>
    <w:rsid w:val="00D40B9C"/>
    <w:rsid w:val="00D40D02"/>
    <w:rsid w:val="00D526BE"/>
    <w:rsid w:val="00D53F5A"/>
    <w:rsid w:val="00D545A2"/>
    <w:rsid w:val="00D641C1"/>
    <w:rsid w:val="00D72AD5"/>
    <w:rsid w:val="00D83792"/>
    <w:rsid w:val="00D85E93"/>
    <w:rsid w:val="00D8623F"/>
    <w:rsid w:val="00D9130C"/>
    <w:rsid w:val="00D94163"/>
    <w:rsid w:val="00DA1DBB"/>
    <w:rsid w:val="00DA406E"/>
    <w:rsid w:val="00DA4679"/>
    <w:rsid w:val="00DA5234"/>
    <w:rsid w:val="00DB31E5"/>
    <w:rsid w:val="00DC4679"/>
    <w:rsid w:val="00DC5916"/>
    <w:rsid w:val="00DC6AB6"/>
    <w:rsid w:val="00DE22B2"/>
    <w:rsid w:val="00DF0109"/>
    <w:rsid w:val="00E07F6F"/>
    <w:rsid w:val="00E106BF"/>
    <w:rsid w:val="00E204F8"/>
    <w:rsid w:val="00E23BC2"/>
    <w:rsid w:val="00E23EA4"/>
    <w:rsid w:val="00E31665"/>
    <w:rsid w:val="00E31B1A"/>
    <w:rsid w:val="00E325A6"/>
    <w:rsid w:val="00E34170"/>
    <w:rsid w:val="00E375B0"/>
    <w:rsid w:val="00E40296"/>
    <w:rsid w:val="00E42459"/>
    <w:rsid w:val="00E44851"/>
    <w:rsid w:val="00E47CCE"/>
    <w:rsid w:val="00E559A1"/>
    <w:rsid w:val="00E56B9D"/>
    <w:rsid w:val="00E63045"/>
    <w:rsid w:val="00E64767"/>
    <w:rsid w:val="00E679CD"/>
    <w:rsid w:val="00E863F8"/>
    <w:rsid w:val="00E86CC0"/>
    <w:rsid w:val="00E953B8"/>
    <w:rsid w:val="00E96B8B"/>
    <w:rsid w:val="00EA07B6"/>
    <w:rsid w:val="00EA320B"/>
    <w:rsid w:val="00EA55BC"/>
    <w:rsid w:val="00EB2775"/>
    <w:rsid w:val="00EB2ED1"/>
    <w:rsid w:val="00EB5D92"/>
    <w:rsid w:val="00EC3AA1"/>
    <w:rsid w:val="00EC487A"/>
    <w:rsid w:val="00EC6DCD"/>
    <w:rsid w:val="00ED0ADB"/>
    <w:rsid w:val="00ED540F"/>
    <w:rsid w:val="00ED58A8"/>
    <w:rsid w:val="00ED66F0"/>
    <w:rsid w:val="00EE56FA"/>
    <w:rsid w:val="00EF55B8"/>
    <w:rsid w:val="00EF74DF"/>
    <w:rsid w:val="00F109B1"/>
    <w:rsid w:val="00F11D64"/>
    <w:rsid w:val="00F167C7"/>
    <w:rsid w:val="00F26B35"/>
    <w:rsid w:val="00F309AB"/>
    <w:rsid w:val="00F34470"/>
    <w:rsid w:val="00F506CA"/>
    <w:rsid w:val="00F51B5A"/>
    <w:rsid w:val="00F67F0D"/>
    <w:rsid w:val="00F8067B"/>
    <w:rsid w:val="00F83E1F"/>
    <w:rsid w:val="00F84859"/>
    <w:rsid w:val="00F85760"/>
    <w:rsid w:val="00F90520"/>
    <w:rsid w:val="00F918E0"/>
    <w:rsid w:val="00F9569A"/>
    <w:rsid w:val="00FA16DD"/>
    <w:rsid w:val="00FB2096"/>
    <w:rsid w:val="00FC3794"/>
    <w:rsid w:val="00FC428B"/>
    <w:rsid w:val="00FC7593"/>
    <w:rsid w:val="00FD1C41"/>
    <w:rsid w:val="00FE41C6"/>
    <w:rsid w:val="00FE49AE"/>
    <w:rsid w:val="00FE798A"/>
    <w:rsid w:val="00FE7D4C"/>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2D659D"/>
  <w15:chartTrackingRefBased/>
  <w15:docId w15:val="{5144E664-C5D4-EF46-A95E-73E9E728B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ADB"/>
    <w:pPr>
      <w:ind w:left="720"/>
      <w:contextualSpacing/>
    </w:pPr>
  </w:style>
  <w:style w:type="character" w:styleId="Hyperlink">
    <w:name w:val="Hyperlink"/>
    <w:basedOn w:val="DefaultParagraphFont"/>
    <w:uiPriority w:val="99"/>
    <w:unhideWhenUsed/>
    <w:rsid w:val="00C11A4E"/>
    <w:rPr>
      <w:color w:val="0563C1" w:themeColor="hyperlink"/>
      <w:u w:val="single"/>
    </w:rPr>
  </w:style>
  <w:style w:type="character" w:styleId="UnresolvedMention">
    <w:name w:val="Unresolved Mention"/>
    <w:basedOn w:val="DefaultParagraphFont"/>
    <w:uiPriority w:val="99"/>
    <w:semiHidden/>
    <w:unhideWhenUsed/>
    <w:rsid w:val="00C11A4E"/>
    <w:rPr>
      <w:color w:val="605E5C"/>
      <w:shd w:val="clear" w:color="auto" w:fill="E1DFDD"/>
    </w:rPr>
  </w:style>
  <w:style w:type="character" w:styleId="FollowedHyperlink">
    <w:name w:val="FollowedHyperlink"/>
    <w:basedOn w:val="DefaultParagraphFont"/>
    <w:uiPriority w:val="99"/>
    <w:semiHidden/>
    <w:unhideWhenUsed/>
    <w:rsid w:val="00C11A4E"/>
    <w:rPr>
      <w:color w:val="954F72" w:themeColor="followedHyperlink"/>
      <w:u w:val="single"/>
    </w:rPr>
  </w:style>
  <w:style w:type="paragraph" w:styleId="Footer">
    <w:name w:val="footer"/>
    <w:basedOn w:val="Normal"/>
    <w:link w:val="FooterChar"/>
    <w:uiPriority w:val="99"/>
    <w:unhideWhenUsed/>
    <w:rsid w:val="00851AA7"/>
    <w:pPr>
      <w:tabs>
        <w:tab w:val="center" w:pos="4680"/>
        <w:tab w:val="right" w:pos="9360"/>
      </w:tabs>
    </w:pPr>
  </w:style>
  <w:style w:type="character" w:customStyle="1" w:styleId="FooterChar">
    <w:name w:val="Footer Char"/>
    <w:basedOn w:val="DefaultParagraphFont"/>
    <w:link w:val="Footer"/>
    <w:uiPriority w:val="99"/>
    <w:rsid w:val="00851AA7"/>
  </w:style>
  <w:style w:type="character" w:styleId="PageNumber">
    <w:name w:val="page number"/>
    <w:basedOn w:val="DefaultParagraphFont"/>
    <w:uiPriority w:val="99"/>
    <w:semiHidden/>
    <w:unhideWhenUsed/>
    <w:rsid w:val="00851AA7"/>
  </w:style>
  <w:style w:type="character" w:styleId="CommentReference">
    <w:name w:val="annotation reference"/>
    <w:basedOn w:val="DefaultParagraphFont"/>
    <w:uiPriority w:val="99"/>
    <w:semiHidden/>
    <w:unhideWhenUsed/>
    <w:rsid w:val="001D0D3D"/>
    <w:rPr>
      <w:sz w:val="16"/>
      <w:szCs w:val="16"/>
    </w:rPr>
  </w:style>
  <w:style w:type="paragraph" w:styleId="CommentText">
    <w:name w:val="annotation text"/>
    <w:basedOn w:val="Normal"/>
    <w:link w:val="CommentTextChar"/>
    <w:uiPriority w:val="99"/>
    <w:semiHidden/>
    <w:unhideWhenUsed/>
    <w:rsid w:val="001D0D3D"/>
    <w:rPr>
      <w:sz w:val="20"/>
      <w:szCs w:val="20"/>
    </w:rPr>
  </w:style>
  <w:style w:type="character" w:customStyle="1" w:styleId="CommentTextChar">
    <w:name w:val="Comment Text Char"/>
    <w:basedOn w:val="DefaultParagraphFont"/>
    <w:link w:val="CommentText"/>
    <w:uiPriority w:val="99"/>
    <w:semiHidden/>
    <w:rsid w:val="001D0D3D"/>
    <w:rPr>
      <w:sz w:val="20"/>
      <w:szCs w:val="20"/>
    </w:rPr>
  </w:style>
  <w:style w:type="paragraph" w:styleId="CommentSubject">
    <w:name w:val="annotation subject"/>
    <w:basedOn w:val="CommentText"/>
    <w:next w:val="CommentText"/>
    <w:link w:val="CommentSubjectChar"/>
    <w:uiPriority w:val="99"/>
    <w:semiHidden/>
    <w:unhideWhenUsed/>
    <w:rsid w:val="001D0D3D"/>
    <w:rPr>
      <w:b/>
      <w:bCs/>
    </w:rPr>
  </w:style>
  <w:style w:type="character" w:customStyle="1" w:styleId="CommentSubjectChar">
    <w:name w:val="Comment Subject Char"/>
    <w:basedOn w:val="CommentTextChar"/>
    <w:link w:val="CommentSubject"/>
    <w:uiPriority w:val="99"/>
    <w:semiHidden/>
    <w:rsid w:val="001D0D3D"/>
    <w:rPr>
      <w:b/>
      <w:bCs/>
      <w:sz w:val="20"/>
      <w:szCs w:val="20"/>
    </w:rPr>
  </w:style>
  <w:style w:type="table" w:styleId="TableGrid">
    <w:name w:val="Table Grid"/>
    <w:basedOn w:val="TableNormal"/>
    <w:uiPriority w:val="39"/>
    <w:rsid w:val="001B51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92638">
      <w:bodyDiv w:val="1"/>
      <w:marLeft w:val="0"/>
      <w:marRight w:val="0"/>
      <w:marTop w:val="0"/>
      <w:marBottom w:val="0"/>
      <w:divBdr>
        <w:top w:val="none" w:sz="0" w:space="0" w:color="auto"/>
        <w:left w:val="none" w:sz="0" w:space="0" w:color="auto"/>
        <w:bottom w:val="none" w:sz="0" w:space="0" w:color="auto"/>
        <w:right w:val="none" w:sz="0" w:space="0" w:color="auto"/>
      </w:divBdr>
    </w:div>
    <w:div w:id="126433230">
      <w:bodyDiv w:val="1"/>
      <w:marLeft w:val="0"/>
      <w:marRight w:val="0"/>
      <w:marTop w:val="0"/>
      <w:marBottom w:val="0"/>
      <w:divBdr>
        <w:top w:val="none" w:sz="0" w:space="0" w:color="auto"/>
        <w:left w:val="none" w:sz="0" w:space="0" w:color="auto"/>
        <w:bottom w:val="none" w:sz="0" w:space="0" w:color="auto"/>
        <w:right w:val="none" w:sz="0" w:space="0" w:color="auto"/>
      </w:divBdr>
    </w:div>
    <w:div w:id="206065923">
      <w:bodyDiv w:val="1"/>
      <w:marLeft w:val="0"/>
      <w:marRight w:val="0"/>
      <w:marTop w:val="0"/>
      <w:marBottom w:val="0"/>
      <w:divBdr>
        <w:top w:val="none" w:sz="0" w:space="0" w:color="auto"/>
        <w:left w:val="none" w:sz="0" w:space="0" w:color="auto"/>
        <w:bottom w:val="none" w:sz="0" w:space="0" w:color="auto"/>
        <w:right w:val="none" w:sz="0" w:space="0" w:color="auto"/>
      </w:divBdr>
    </w:div>
    <w:div w:id="269053708">
      <w:bodyDiv w:val="1"/>
      <w:marLeft w:val="0"/>
      <w:marRight w:val="0"/>
      <w:marTop w:val="0"/>
      <w:marBottom w:val="0"/>
      <w:divBdr>
        <w:top w:val="none" w:sz="0" w:space="0" w:color="auto"/>
        <w:left w:val="none" w:sz="0" w:space="0" w:color="auto"/>
        <w:bottom w:val="none" w:sz="0" w:space="0" w:color="auto"/>
        <w:right w:val="none" w:sz="0" w:space="0" w:color="auto"/>
      </w:divBdr>
    </w:div>
    <w:div w:id="520162947">
      <w:bodyDiv w:val="1"/>
      <w:marLeft w:val="0"/>
      <w:marRight w:val="0"/>
      <w:marTop w:val="0"/>
      <w:marBottom w:val="0"/>
      <w:divBdr>
        <w:top w:val="none" w:sz="0" w:space="0" w:color="auto"/>
        <w:left w:val="none" w:sz="0" w:space="0" w:color="auto"/>
        <w:bottom w:val="none" w:sz="0" w:space="0" w:color="auto"/>
        <w:right w:val="none" w:sz="0" w:space="0" w:color="auto"/>
      </w:divBdr>
    </w:div>
    <w:div w:id="533421486">
      <w:bodyDiv w:val="1"/>
      <w:marLeft w:val="0"/>
      <w:marRight w:val="0"/>
      <w:marTop w:val="0"/>
      <w:marBottom w:val="0"/>
      <w:divBdr>
        <w:top w:val="none" w:sz="0" w:space="0" w:color="auto"/>
        <w:left w:val="none" w:sz="0" w:space="0" w:color="auto"/>
        <w:bottom w:val="none" w:sz="0" w:space="0" w:color="auto"/>
        <w:right w:val="none" w:sz="0" w:space="0" w:color="auto"/>
      </w:divBdr>
    </w:div>
    <w:div w:id="543102713">
      <w:bodyDiv w:val="1"/>
      <w:marLeft w:val="0"/>
      <w:marRight w:val="0"/>
      <w:marTop w:val="0"/>
      <w:marBottom w:val="0"/>
      <w:divBdr>
        <w:top w:val="none" w:sz="0" w:space="0" w:color="auto"/>
        <w:left w:val="none" w:sz="0" w:space="0" w:color="auto"/>
        <w:bottom w:val="none" w:sz="0" w:space="0" w:color="auto"/>
        <w:right w:val="none" w:sz="0" w:space="0" w:color="auto"/>
      </w:divBdr>
    </w:div>
    <w:div w:id="578441004">
      <w:bodyDiv w:val="1"/>
      <w:marLeft w:val="0"/>
      <w:marRight w:val="0"/>
      <w:marTop w:val="0"/>
      <w:marBottom w:val="0"/>
      <w:divBdr>
        <w:top w:val="none" w:sz="0" w:space="0" w:color="auto"/>
        <w:left w:val="none" w:sz="0" w:space="0" w:color="auto"/>
        <w:bottom w:val="none" w:sz="0" w:space="0" w:color="auto"/>
        <w:right w:val="none" w:sz="0" w:space="0" w:color="auto"/>
      </w:divBdr>
    </w:div>
    <w:div w:id="650334047">
      <w:bodyDiv w:val="1"/>
      <w:marLeft w:val="0"/>
      <w:marRight w:val="0"/>
      <w:marTop w:val="0"/>
      <w:marBottom w:val="0"/>
      <w:divBdr>
        <w:top w:val="none" w:sz="0" w:space="0" w:color="auto"/>
        <w:left w:val="none" w:sz="0" w:space="0" w:color="auto"/>
        <w:bottom w:val="none" w:sz="0" w:space="0" w:color="auto"/>
        <w:right w:val="none" w:sz="0" w:space="0" w:color="auto"/>
      </w:divBdr>
    </w:div>
    <w:div w:id="725641122">
      <w:bodyDiv w:val="1"/>
      <w:marLeft w:val="0"/>
      <w:marRight w:val="0"/>
      <w:marTop w:val="0"/>
      <w:marBottom w:val="0"/>
      <w:divBdr>
        <w:top w:val="none" w:sz="0" w:space="0" w:color="auto"/>
        <w:left w:val="none" w:sz="0" w:space="0" w:color="auto"/>
        <w:bottom w:val="none" w:sz="0" w:space="0" w:color="auto"/>
        <w:right w:val="none" w:sz="0" w:space="0" w:color="auto"/>
      </w:divBdr>
    </w:div>
    <w:div w:id="739787254">
      <w:bodyDiv w:val="1"/>
      <w:marLeft w:val="0"/>
      <w:marRight w:val="0"/>
      <w:marTop w:val="0"/>
      <w:marBottom w:val="0"/>
      <w:divBdr>
        <w:top w:val="none" w:sz="0" w:space="0" w:color="auto"/>
        <w:left w:val="none" w:sz="0" w:space="0" w:color="auto"/>
        <w:bottom w:val="none" w:sz="0" w:space="0" w:color="auto"/>
        <w:right w:val="none" w:sz="0" w:space="0" w:color="auto"/>
      </w:divBdr>
    </w:div>
    <w:div w:id="851988627">
      <w:bodyDiv w:val="1"/>
      <w:marLeft w:val="0"/>
      <w:marRight w:val="0"/>
      <w:marTop w:val="0"/>
      <w:marBottom w:val="0"/>
      <w:divBdr>
        <w:top w:val="none" w:sz="0" w:space="0" w:color="auto"/>
        <w:left w:val="none" w:sz="0" w:space="0" w:color="auto"/>
        <w:bottom w:val="none" w:sz="0" w:space="0" w:color="auto"/>
        <w:right w:val="none" w:sz="0" w:space="0" w:color="auto"/>
      </w:divBdr>
    </w:div>
    <w:div w:id="865486554">
      <w:bodyDiv w:val="1"/>
      <w:marLeft w:val="0"/>
      <w:marRight w:val="0"/>
      <w:marTop w:val="0"/>
      <w:marBottom w:val="0"/>
      <w:divBdr>
        <w:top w:val="none" w:sz="0" w:space="0" w:color="auto"/>
        <w:left w:val="none" w:sz="0" w:space="0" w:color="auto"/>
        <w:bottom w:val="none" w:sz="0" w:space="0" w:color="auto"/>
        <w:right w:val="none" w:sz="0" w:space="0" w:color="auto"/>
      </w:divBdr>
    </w:div>
    <w:div w:id="872616179">
      <w:bodyDiv w:val="1"/>
      <w:marLeft w:val="0"/>
      <w:marRight w:val="0"/>
      <w:marTop w:val="0"/>
      <w:marBottom w:val="0"/>
      <w:divBdr>
        <w:top w:val="none" w:sz="0" w:space="0" w:color="auto"/>
        <w:left w:val="none" w:sz="0" w:space="0" w:color="auto"/>
        <w:bottom w:val="none" w:sz="0" w:space="0" w:color="auto"/>
        <w:right w:val="none" w:sz="0" w:space="0" w:color="auto"/>
      </w:divBdr>
    </w:div>
    <w:div w:id="876817867">
      <w:bodyDiv w:val="1"/>
      <w:marLeft w:val="0"/>
      <w:marRight w:val="0"/>
      <w:marTop w:val="0"/>
      <w:marBottom w:val="0"/>
      <w:divBdr>
        <w:top w:val="none" w:sz="0" w:space="0" w:color="auto"/>
        <w:left w:val="none" w:sz="0" w:space="0" w:color="auto"/>
        <w:bottom w:val="none" w:sz="0" w:space="0" w:color="auto"/>
        <w:right w:val="none" w:sz="0" w:space="0" w:color="auto"/>
      </w:divBdr>
    </w:div>
    <w:div w:id="975182318">
      <w:bodyDiv w:val="1"/>
      <w:marLeft w:val="0"/>
      <w:marRight w:val="0"/>
      <w:marTop w:val="0"/>
      <w:marBottom w:val="0"/>
      <w:divBdr>
        <w:top w:val="none" w:sz="0" w:space="0" w:color="auto"/>
        <w:left w:val="none" w:sz="0" w:space="0" w:color="auto"/>
        <w:bottom w:val="none" w:sz="0" w:space="0" w:color="auto"/>
        <w:right w:val="none" w:sz="0" w:space="0" w:color="auto"/>
      </w:divBdr>
    </w:div>
    <w:div w:id="1019433617">
      <w:bodyDiv w:val="1"/>
      <w:marLeft w:val="0"/>
      <w:marRight w:val="0"/>
      <w:marTop w:val="0"/>
      <w:marBottom w:val="0"/>
      <w:divBdr>
        <w:top w:val="none" w:sz="0" w:space="0" w:color="auto"/>
        <w:left w:val="none" w:sz="0" w:space="0" w:color="auto"/>
        <w:bottom w:val="none" w:sz="0" w:space="0" w:color="auto"/>
        <w:right w:val="none" w:sz="0" w:space="0" w:color="auto"/>
      </w:divBdr>
    </w:div>
    <w:div w:id="1042483256">
      <w:bodyDiv w:val="1"/>
      <w:marLeft w:val="0"/>
      <w:marRight w:val="0"/>
      <w:marTop w:val="0"/>
      <w:marBottom w:val="0"/>
      <w:divBdr>
        <w:top w:val="none" w:sz="0" w:space="0" w:color="auto"/>
        <w:left w:val="none" w:sz="0" w:space="0" w:color="auto"/>
        <w:bottom w:val="none" w:sz="0" w:space="0" w:color="auto"/>
        <w:right w:val="none" w:sz="0" w:space="0" w:color="auto"/>
      </w:divBdr>
    </w:div>
    <w:div w:id="1196388809">
      <w:bodyDiv w:val="1"/>
      <w:marLeft w:val="0"/>
      <w:marRight w:val="0"/>
      <w:marTop w:val="0"/>
      <w:marBottom w:val="0"/>
      <w:divBdr>
        <w:top w:val="none" w:sz="0" w:space="0" w:color="auto"/>
        <w:left w:val="none" w:sz="0" w:space="0" w:color="auto"/>
        <w:bottom w:val="none" w:sz="0" w:space="0" w:color="auto"/>
        <w:right w:val="none" w:sz="0" w:space="0" w:color="auto"/>
      </w:divBdr>
    </w:div>
    <w:div w:id="1346058901">
      <w:bodyDiv w:val="1"/>
      <w:marLeft w:val="0"/>
      <w:marRight w:val="0"/>
      <w:marTop w:val="0"/>
      <w:marBottom w:val="0"/>
      <w:divBdr>
        <w:top w:val="none" w:sz="0" w:space="0" w:color="auto"/>
        <w:left w:val="none" w:sz="0" w:space="0" w:color="auto"/>
        <w:bottom w:val="none" w:sz="0" w:space="0" w:color="auto"/>
        <w:right w:val="none" w:sz="0" w:space="0" w:color="auto"/>
      </w:divBdr>
    </w:div>
    <w:div w:id="1363744755">
      <w:bodyDiv w:val="1"/>
      <w:marLeft w:val="0"/>
      <w:marRight w:val="0"/>
      <w:marTop w:val="0"/>
      <w:marBottom w:val="0"/>
      <w:divBdr>
        <w:top w:val="none" w:sz="0" w:space="0" w:color="auto"/>
        <w:left w:val="none" w:sz="0" w:space="0" w:color="auto"/>
        <w:bottom w:val="none" w:sz="0" w:space="0" w:color="auto"/>
        <w:right w:val="none" w:sz="0" w:space="0" w:color="auto"/>
      </w:divBdr>
    </w:div>
    <w:div w:id="1415542061">
      <w:bodyDiv w:val="1"/>
      <w:marLeft w:val="0"/>
      <w:marRight w:val="0"/>
      <w:marTop w:val="0"/>
      <w:marBottom w:val="0"/>
      <w:divBdr>
        <w:top w:val="none" w:sz="0" w:space="0" w:color="auto"/>
        <w:left w:val="none" w:sz="0" w:space="0" w:color="auto"/>
        <w:bottom w:val="none" w:sz="0" w:space="0" w:color="auto"/>
        <w:right w:val="none" w:sz="0" w:space="0" w:color="auto"/>
      </w:divBdr>
    </w:div>
    <w:div w:id="1449617278">
      <w:bodyDiv w:val="1"/>
      <w:marLeft w:val="0"/>
      <w:marRight w:val="0"/>
      <w:marTop w:val="0"/>
      <w:marBottom w:val="0"/>
      <w:divBdr>
        <w:top w:val="none" w:sz="0" w:space="0" w:color="auto"/>
        <w:left w:val="none" w:sz="0" w:space="0" w:color="auto"/>
        <w:bottom w:val="none" w:sz="0" w:space="0" w:color="auto"/>
        <w:right w:val="none" w:sz="0" w:space="0" w:color="auto"/>
      </w:divBdr>
    </w:div>
    <w:div w:id="1700617525">
      <w:bodyDiv w:val="1"/>
      <w:marLeft w:val="0"/>
      <w:marRight w:val="0"/>
      <w:marTop w:val="0"/>
      <w:marBottom w:val="0"/>
      <w:divBdr>
        <w:top w:val="none" w:sz="0" w:space="0" w:color="auto"/>
        <w:left w:val="none" w:sz="0" w:space="0" w:color="auto"/>
        <w:bottom w:val="none" w:sz="0" w:space="0" w:color="auto"/>
        <w:right w:val="none" w:sz="0" w:space="0" w:color="auto"/>
      </w:divBdr>
    </w:div>
    <w:div w:id="1755735067">
      <w:bodyDiv w:val="1"/>
      <w:marLeft w:val="0"/>
      <w:marRight w:val="0"/>
      <w:marTop w:val="0"/>
      <w:marBottom w:val="0"/>
      <w:divBdr>
        <w:top w:val="none" w:sz="0" w:space="0" w:color="auto"/>
        <w:left w:val="none" w:sz="0" w:space="0" w:color="auto"/>
        <w:bottom w:val="none" w:sz="0" w:space="0" w:color="auto"/>
        <w:right w:val="none" w:sz="0" w:space="0" w:color="auto"/>
      </w:divBdr>
    </w:div>
    <w:div w:id="1914318310">
      <w:bodyDiv w:val="1"/>
      <w:marLeft w:val="0"/>
      <w:marRight w:val="0"/>
      <w:marTop w:val="0"/>
      <w:marBottom w:val="0"/>
      <w:divBdr>
        <w:top w:val="none" w:sz="0" w:space="0" w:color="auto"/>
        <w:left w:val="none" w:sz="0" w:space="0" w:color="auto"/>
        <w:bottom w:val="none" w:sz="0" w:space="0" w:color="auto"/>
        <w:right w:val="none" w:sz="0" w:space="0" w:color="auto"/>
      </w:divBdr>
    </w:div>
    <w:div w:id="1930919403">
      <w:bodyDiv w:val="1"/>
      <w:marLeft w:val="0"/>
      <w:marRight w:val="0"/>
      <w:marTop w:val="0"/>
      <w:marBottom w:val="0"/>
      <w:divBdr>
        <w:top w:val="none" w:sz="0" w:space="0" w:color="auto"/>
        <w:left w:val="none" w:sz="0" w:space="0" w:color="auto"/>
        <w:bottom w:val="none" w:sz="0" w:space="0" w:color="auto"/>
        <w:right w:val="none" w:sz="0" w:space="0" w:color="auto"/>
      </w:divBdr>
    </w:div>
    <w:div w:id="1969387704">
      <w:bodyDiv w:val="1"/>
      <w:marLeft w:val="0"/>
      <w:marRight w:val="0"/>
      <w:marTop w:val="0"/>
      <w:marBottom w:val="0"/>
      <w:divBdr>
        <w:top w:val="none" w:sz="0" w:space="0" w:color="auto"/>
        <w:left w:val="none" w:sz="0" w:space="0" w:color="auto"/>
        <w:bottom w:val="none" w:sz="0" w:space="0" w:color="auto"/>
        <w:right w:val="none" w:sz="0" w:space="0" w:color="auto"/>
      </w:divBdr>
    </w:div>
    <w:div w:id="2106145376">
      <w:bodyDiv w:val="1"/>
      <w:marLeft w:val="0"/>
      <w:marRight w:val="0"/>
      <w:marTop w:val="0"/>
      <w:marBottom w:val="0"/>
      <w:divBdr>
        <w:top w:val="none" w:sz="0" w:space="0" w:color="auto"/>
        <w:left w:val="none" w:sz="0" w:space="0" w:color="auto"/>
        <w:bottom w:val="none" w:sz="0" w:space="0" w:color="auto"/>
        <w:right w:val="none" w:sz="0" w:space="0" w:color="auto"/>
      </w:divBdr>
    </w:div>
    <w:div w:id="214102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341C596-0615-DA4D-B59E-6EA12DD11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4</Pages>
  <Words>3891</Words>
  <Characters>22179</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University of British Columbia</Company>
  <LinksUpToDate>false</LinksUpToDate>
  <CharactersWithSpaces>26018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Dahn Jeong</dc:creator>
  <cp:keywords/>
  <dc:description/>
  <cp:lastModifiedBy>Fardowsa</cp:lastModifiedBy>
  <cp:revision>23</cp:revision>
  <dcterms:created xsi:type="dcterms:W3CDTF">2021-10-14T18:27:00Z</dcterms:created>
  <dcterms:modified xsi:type="dcterms:W3CDTF">2021-10-14T20:07:00Z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http://www.zotero.org/styles/international-journal-of-epidemiology</vt:lpwstr>
  </property>
  <property fmtid="{D5CDD505-2E9C-101B-9397-08002B2CF9AE}" pid="15" name="Mendeley Recent Style Name 6_1">
    <vt:lpwstr>International Journal of Epidemiology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50a1b2f8-7ac5-38d7-9cbd-a59a302eafa7</vt:lpwstr>
  </property>
  <property fmtid="{D5CDD505-2E9C-101B-9397-08002B2CF9AE}" pid="24" name="Mendeley Citation Style_1">
    <vt:lpwstr>http://www.zotero.org/styles/vancouver</vt:lpwstr>
  </property>
</Properties>
</file>