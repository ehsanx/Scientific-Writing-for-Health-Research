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6DA6F" w14:textId="5BAC7A2B" w:rsidR="00921CB8" w:rsidRPr="00851AA7" w:rsidRDefault="0091628C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 xml:space="preserve">Chapter </w:t>
      </w:r>
      <w:r w:rsidR="00CD3D68">
        <w:rPr>
          <w:rFonts w:ascii="Calibri Light" w:hAnsi="Calibri Light" w:cs="Calibri Light"/>
          <w:b/>
          <w:bCs/>
        </w:rPr>
        <w:t xml:space="preserve">8 </w:t>
      </w:r>
      <w:r w:rsidR="005F733E">
        <w:rPr>
          <w:rFonts w:ascii="Calibri Light" w:hAnsi="Calibri Light" w:cs="Calibri Light"/>
          <w:b/>
          <w:bCs/>
        </w:rPr>
        <w:t xml:space="preserve">Formulating </w:t>
      </w:r>
      <w:r w:rsidR="00CD3D68">
        <w:rPr>
          <w:rFonts w:ascii="Calibri Light" w:hAnsi="Calibri Light" w:cs="Calibri Light"/>
          <w:b/>
          <w:bCs/>
        </w:rPr>
        <w:t xml:space="preserve">a Research </w:t>
      </w:r>
      <w:r w:rsidR="005F733E">
        <w:rPr>
          <w:rFonts w:ascii="Calibri Light" w:hAnsi="Calibri Light" w:cs="Calibri Light"/>
          <w:b/>
          <w:bCs/>
        </w:rPr>
        <w:t>Question</w:t>
      </w:r>
    </w:p>
    <w:p w14:paraId="4A05AD3B" w14:textId="5DA648B5" w:rsidR="007A4839" w:rsidRDefault="007A4839" w:rsidP="002D536B">
      <w:pPr>
        <w:rPr>
          <w:rFonts w:ascii="Calibri Light" w:hAnsi="Calibri Light" w:cs="Calibri Light"/>
        </w:rPr>
      </w:pPr>
    </w:p>
    <w:p w14:paraId="0DE16D1A" w14:textId="3CD3C16D" w:rsidR="007A4839" w:rsidRDefault="00D523C9" w:rsidP="002D536B">
      <w:pPr>
        <w:rPr>
          <w:rFonts w:ascii="Calibri Light" w:hAnsi="Calibri Light" w:cs="Calibri Light"/>
        </w:rPr>
      </w:pPr>
      <w:r w:rsidRPr="00D523C9">
        <w:rPr>
          <w:rFonts w:ascii="Calibri Light" w:hAnsi="Calibri Light" w:cs="Calibri Light"/>
        </w:rPr>
        <w:t>The first step in conducting a scientific study is to develop a research question; however, this can be a difficult process. Research questions organi</w:t>
      </w:r>
      <w:r>
        <w:rPr>
          <w:rFonts w:ascii="Calibri Light" w:hAnsi="Calibri Light" w:cs="Calibri Light"/>
        </w:rPr>
        <w:t>z</w:t>
      </w:r>
      <w:r w:rsidRPr="00D523C9">
        <w:rPr>
          <w:rFonts w:ascii="Calibri Light" w:hAnsi="Calibri Light" w:cs="Calibri Light"/>
        </w:rPr>
        <w:t>e and direct the study, communicate the research</w:t>
      </w:r>
      <w:r w:rsidR="004F3B92">
        <w:rPr>
          <w:rFonts w:ascii="Calibri Light" w:hAnsi="Calibri Light" w:cs="Calibri Light"/>
        </w:rPr>
        <w:t xml:space="preserve"> study</w:t>
      </w:r>
      <w:r w:rsidRPr="00D523C9">
        <w:rPr>
          <w:rFonts w:ascii="Calibri Light" w:hAnsi="Calibri Light" w:cs="Calibri Light"/>
        </w:rPr>
        <w:t xml:space="preserve">'s goal to the readers, define the study's </w:t>
      </w:r>
      <w:commentRangeStart w:id="0"/>
      <w:r w:rsidRPr="00D523C9">
        <w:rPr>
          <w:rFonts w:ascii="Calibri Light" w:hAnsi="Calibri Light" w:cs="Calibri Light"/>
        </w:rPr>
        <w:t>boundaries</w:t>
      </w:r>
      <w:commentRangeEnd w:id="0"/>
      <w:r w:rsidR="003F16EB">
        <w:rPr>
          <w:rStyle w:val="CommentReference"/>
        </w:rPr>
        <w:commentReference w:id="0"/>
      </w:r>
      <w:r w:rsidRPr="00D523C9">
        <w:rPr>
          <w:rFonts w:ascii="Calibri Light" w:hAnsi="Calibri Light" w:cs="Calibri Light"/>
        </w:rPr>
        <w:t xml:space="preserve"> and limitations, and inform researchers on how to conduct the study. A good research question can serve all of these </w:t>
      </w:r>
      <w:proofErr w:type="gramStart"/>
      <w:r w:rsidRPr="00D523C9">
        <w:rPr>
          <w:rFonts w:ascii="Calibri Light" w:hAnsi="Calibri Light" w:cs="Calibri Light"/>
        </w:rPr>
        <w:t>purposes, but</w:t>
      </w:r>
      <w:proofErr w:type="gramEnd"/>
      <w:r w:rsidRPr="00D523C9">
        <w:rPr>
          <w:rFonts w:ascii="Calibri Light" w:hAnsi="Calibri Light" w:cs="Calibri Light"/>
        </w:rPr>
        <w:t xml:space="preserve"> developing a "good" research question </w:t>
      </w:r>
      <w:r w:rsidR="003F16EB">
        <w:rPr>
          <w:rFonts w:ascii="Calibri Light" w:hAnsi="Calibri Light" w:cs="Calibri Light"/>
        </w:rPr>
        <w:t>can be</w:t>
      </w:r>
      <w:r w:rsidRPr="00D523C9">
        <w:rPr>
          <w:rFonts w:ascii="Calibri Light" w:hAnsi="Calibri Light" w:cs="Calibri Light"/>
        </w:rPr>
        <w:t xml:space="preserve"> difficult and time-consuming. A good research question should </w:t>
      </w:r>
      <w:r w:rsidR="003F16EB">
        <w:rPr>
          <w:rFonts w:ascii="Calibri Light" w:hAnsi="Calibri Light" w:cs="Calibri Light"/>
        </w:rPr>
        <w:t>address</w:t>
      </w:r>
      <w:r w:rsidRPr="00D523C9">
        <w:rPr>
          <w:rFonts w:ascii="Calibri Light" w:hAnsi="Calibri Light" w:cs="Calibri Light"/>
        </w:rPr>
        <w:t xml:space="preserve"> the clinical or population health problem under investigation. Furthermore, the significance of </w:t>
      </w:r>
      <w:r w:rsidR="000F45A3">
        <w:rPr>
          <w:rFonts w:ascii="Calibri Light" w:hAnsi="Calibri Light" w:cs="Calibri Light"/>
        </w:rPr>
        <w:t xml:space="preserve">a </w:t>
      </w:r>
      <w:r w:rsidRPr="00D523C9">
        <w:rPr>
          <w:rFonts w:ascii="Calibri Light" w:hAnsi="Calibri Light" w:cs="Calibri Light"/>
        </w:rPr>
        <w:t>study</w:t>
      </w:r>
      <w:r w:rsidR="000F45A3">
        <w:rPr>
          <w:rFonts w:ascii="Calibri Light" w:hAnsi="Calibri Light" w:cs="Calibri Light"/>
        </w:rPr>
        <w:t>’s</w:t>
      </w:r>
      <w:r w:rsidRPr="00D523C9">
        <w:rPr>
          <w:rFonts w:ascii="Calibri Light" w:hAnsi="Calibri Light" w:cs="Calibri Light"/>
        </w:rPr>
        <w:t xml:space="preserve"> findings is determined by how well </w:t>
      </w:r>
      <w:r w:rsidR="000F45A3">
        <w:rPr>
          <w:rFonts w:ascii="Calibri Light" w:hAnsi="Calibri Light" w:cs="Calibri Light"/>
        </w:rPr>
        <w:t>it</w:t>
      </w:r>
      <w:r w:rsidRPr="00D523C9">
        <w:rPr>
          <w:rFonts w:ascii="Calibri Light" w:hAnsi="Calibri Light" w:cs="Calibri Light"/>
        </w:rPr>
        <w:t xml:space="preserve"> address</w:t>
      </w:r>
      <w:r w:rsidR="000F45A3">
        <w:rPr>
          <w:rFonts w:ascii="Calibri Light" w:hAnsi="Calibri Light" w:cs="Calibri Light"/>
        </w:rPr>
        <w:t>es</w:t>
      </w:r>
      <w:r w:rsidRPr="00D523C9">
        <w:rPr>
          <w:rFonts w:ascii="Calibri Light" w:hAnsi="Calibri Light" w:cs="Calibri Light"/>
        </w:rPr>
        <w:t xml:space="preserve"> the research question</w:t>
      </w:r>
      <w:r w:rsidR="007A4839">
        <w:rPr>
          <w:rFonts w:ascii="Calibri Light" w:hAnsi="Calibri Light" w:cs="Calibri Light"/>
        </w:rPr>
        <w:t xml:space="preserve">; therefore, not asking the “right” research question can jeopardize the validity of the whole study. </w:t>
      </w:r>
    </w:p>
    <w:p w14:paraId="0DDA356D" w14:textId="77777777" w:rsidR="007A4839" w:rsidRDefault="007A4839" w:rsidP="002D536B">
      <w:pPr>
        <w:rPr>
          <w:rFonts w:ascii="Calibri Light" w:hAnsi="Calibri Light" w:cs="Calibri Light"/>
        </w:rPr>
      </w:pPr>
    </w:p>
    <w:p w14:paraId="13A93C10" w14:textId="0305D172" w:rsidR="000159C1" w:rsidRDefault="007A4839" w:rsidP="002D536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Generally, the process of formulating a new research question </w:t>
      </w:r>
      <w:r w:rsidR="0005003A">
        <w:rPr>
          <w:rFonts w:ascii="Calibri Light" w:hAnsi="Calibri Light" w:cs="Calibri Light"/>
        </w:rPr>
        <w:t>begins with</w:t>
      </w:r>
      <w:r>
        <w:rPr>
          <w:rFonts w:ascii="Calibri Light" w:hAnsi="Calibri Light" w:cs="Calibri Light"/>
        </w:rPr>
        <w:t xml:space="preserve"> a public health or clinical problem that needs to be addressed. In health sciences research, the rationale for conducting a research study is </w:t>
      </w:r>
      <w:r w:rsidR="002723DC">
        <w:rPr>
          <w:rFonts w:ascii="Calibri Light" w:hAnsi="Calibri Light" w:cs="Calibri Light"/>
        </w:rPr>
        <w:t xml:space="preserve">typically </w:t>
      </w:r>
      <w:r>
        <w:rPr>
          <w:rFonts w:ascii="Calibri Light" w:hAnsi="Calibri Light" w:cs="Calibri Light"/>
        </w:rPr>
        <w:t xml:space="preserve">to address at least one of three issues: the existing evidence is scarce, the current literature </w:t>
      </w:r>
      <w:r w:rsidR="0005003A">
        <w:rPr>
          <w:rFonts w:ascii="Calibri Light" w:hAnsi="Calibri Light" w:cs="Calibri Light"/>
        </w:rPr>
        <w:t>contains</w:t>
      </w:r>
      <w:r>
        <w:rPr>
          <w:rFonts w:ascii="Calibri Light" w:hAnsi="Calibri Light" w:cs="Calibri Light"/>
        </w:rPr>
        <w:t xml:space="preserve"> conflicting evidence, or the evidence base can be improved </w:t>
      </w:r>
      <w:r w:rsidRPr="00BB66D0">
        <w:rPr>
          <w:rFonts w:ascii="Calibri Light" w:hAnsi="Calibri Light" w:cs="Calibri Light"/>
          <w:noProof/>
        </w:rPr>
        <w:t>(1)</w:t>
      </w:r>
      <w:r>
        <w:rPr>
          <w:rFonts w:ascii="Calibri Light" w:hAnsi="Calibri Light" w:cs="Calibri Light"/>
        </w:rPr>
        <w:t xml:space="preserve">. </w:t>
      </w:r>
      <w:r w:rsidR="0005003A" w:rsidRPr="0005003A">
        <w:rPr>
          <w:rFonts w:ascii="Calibri Light" w:hAnsi="Calibri Light" w:cs="Calibri Light"/>
        </w:rPr>
        <w:t xml:space="preserve">As a result, conducting a thorough literature search on the topic of interest is frequently required </w:t>
      </w:r>
      <w:proofErr w:type="gramStart"/>
      <w:r w:rsidR="0005003A" w:rsidRPr="0005003A">
        <w:rPr>
          <w:rFonts w:ascii="Calibri Light" w:hAnsi="Calibri Light" w:cs="Calibri Light"/>
        </w:rPr>
        <w:t>in order to</w:t>
      </w:r>
      <w:proofErr w:type="gramEnd"/>
      <w:r w:rsidR="0005003A" w:rsidRPr="0005003A">
        <w:rPr>
          <w:rFonts w:ascii="Calibri Light" w:hAnsi="Calibri Light" w:cs="Calibri Light"/>
        </w:rPr>
        <w:t xml:space="preserve"> formulate a good research question</w:t>
      </w:r>
      <w:r>
        <w:rPr>
          <w:rFonts w:ascii="Calibri Light" w:hAnsi="Calibri Light" w:cs="Calibri Light"/>
        </w:rPr>
        <w:t xml:space="preserve">. In addition, the answers to the research question should </w:t>
      </w:r>
      <w:r w:rsidR="00961FD9">
        <w:rPr>
          <w:rFonts w:ascii="Calibri Light" w:hAnsi="Calibri Light" w:cs="Calibri Light"/>
        </w:rPr>
        <w:t xml:space="preserve">address </w:t>
      </w:r>
      <w:r w:rsidR="005062DE">
        <w:rPr>
          <w:rFonts w:ascii="Calibri Light" w:hAnsi="Calibri Light" w:cs="Calibri Light"/>
        </w:rPr>
        <w:t>an</w:t>
      </w:r>
      <w:r w:rsidR="00961FD9">
        <w:rPr>
          <w:rFonts w:ascii="Calibri Light" w:hAnsi="Calibri Light" w:cs="Calibri Light"/>
        </w:rPr>
        <w:t xml:space="preserve"> aspect of</w:t>
      </w:r>
      <w:r>
        <w:rPr>
          <w:rFonts w:ascii="Calibri Light" w:hAnsi="Calibri Light" w:cs="Calibri Light"/>
        </w:rPr>
        <w:t xml:space="preserve"> the specific problem that was </w:t>
      </w:r>
      <w:proofErr w:type="gramStart"/>
      <w:r>
        <w:rPr>
          <w:rFonts w:ascii="Calibri Light" w:hAnsi="Calibri Light" w:cs="Calibri Light"/>
        </w:rPr>
        <w:t>identified, and</w:t>
      </w:r>
      <w:proofErr w:type="gramEnd"/>
      <w:r>
        <w:rPr>
          <w:rFonts w:ascii="Calibri Light" w:hAnsi="Calibri Light" w:cs="Calibri Light"/>
        </w:rPr>
        <w:t xml:space="preserve"> </w:t>
      </w:r>
      <w:r w:rsidR="002723DC">
        <w:rPr>
          <w:rFonts w:ascii="Calibri Light" w:hAnsi="Calibri Light" w:cs="Calibri Light"/>
        </w:rPr>
        <w:t xml:space="preserve">be </w:t>
      </w:r>
      <w:commentRangeStart w:id="1"/>
      <w:r>
        <w:rPr>
          <w:rFonts w:ascii="Calibri Light" w:hAnsi="Calibri Light" w:cs="Calibri Light"/>
        </w:rPr>
        <w:t>supportive of the study</w:t>
      </w:r>
      <w:r w:rsidR="0005003A">
        <w:rPr>
          <w:rFonts w:ascii="Calibri Light" w:hAnsi="Calibri Light" w:cs="Calibri Light"/>
        </w:rPr>
        <w:t>’s rationale</w:t>
      </w:r>
      <w:commentRangeEnd w:id="1"/>
      <w:r w:rsidR="00DB73B4">
        <w:rPr>
          <w:rStyle w:val="CommentReference"/>
        </w:rPr>
        <w:commentReference w:id="1"/>
      </w:r>
      <w:r>
        <w:rPr>
          <w:rFonts w:ascii="Calibri Light" w:hAnsi="Calibri Light" w:cs="Calibri Light"/>
        </w:rPr>
        <w:t xml:space="preserve">. In many instances, this requires </w:t>
      </w:r>
      <w:r w:rsidR="0005003A" w:rsidRPr="0005003A">
        <w:rPr>
          <w:rFonts w:ascii="Calibri Light" w:hAnsi="Calibri Light" w:cs="Calibri Light"/>
        </w:rPr>
        <w:t xml:space="preserve">narrowing and specifying the research question </w:t>
      </w:r>
      <w:r w:rsidR="00B66625">
        <w:rPr>
          <w:rFonts w:ascii="Calibri Light" w:hAnsi="Calibri Light" w:cs="Calibri Light"/>
        </w:rPr>
        <w:t>from</w:t>
      </w:r>
      <w:r w:rsidR="0005003A">
        <w:rPr>
          <w:rFonts w:ascii="Calibri Light" w:hAnsi="Calibri Light" w:cs="Calibri Light"/>
        </w:rPr>
        <w:t xml:space="preserve"> a </w:t>
      </w:r>
      <w:r w:rsidR="0005003A" w:rsidRPr="0005003A">
        <w:rPr>
          <w:rFonts w:ascii="Calibri Light" w:hAnsi="Calibri Light" w:cs="Calibri Light"/>
        </w:rPr>
        <w:t>broader</w:t>
      </w:r>
      <w:r w:rsidR="00B66625">
        <w:rPr>
          <w:rFonts w:ascii="Calibri Light" w:hAnsi="Calibri Light" w:cs="Calibri Light"/>
        </w:rPr>
        <w:t xml:space="preserve">, </w:t>
      </w:r>
      <w:r w:rsidR="0005003A" w:rsidRPr="0005003A">
        <w:rPr>
          <w:rFonts w:ascii="Calibri Light" w:hAnsi="Calibri Light" w:cs="Calibri Light"/>
        </w:rPr>
        <w:t>more general</w:t>
      </w:r>
      <w:r w:rsidR="0005003A">
        <w:rPr>
          <w:rFonts w:ascii="Calibri Light" w:hAnsi="Calibri Light" w:cs="Calibri Light"/>
        </w:rPr>
        <w:t xml:space="preserve"> question.</w:t>
      </w:r>
      <w:r>
        <w:rPr>
          <w:rFonts w:ascii="Calibri Light" w:hAnsi="Calibri Light" w:cs="Calibri Light"/>
        </w:rPr>
        <w:t xml:space="preserve"> It has </w:t>
      </w:r>
      <w:r w:rsidR="0005003A">
        <w:rPr>
          <w:rFonts w:ascii="Calibri Light" w:hAnsi="Calibri Light" w:cs="Calibri Light"/>
        </w:rPr>
        <w:t xml:space="preserve">previously </w:t>
      </w:r>
      <w:r>
        <w:rPr>
          <w:rFonts w:ascii="Calibri Light" w:hAnsi="Calibri Light" w:cs="Calibri Light"/>
        </w:rPr>
        <w:t xml:space="preserve">been suggested that using a PICOT (population, intervention, comparator, </w:t>
      </w:r>
      <w:proofErr w:type="gramStart"/>
      <w:r>
        <w:rPr>
          <w:rFonts w:ascii="Calibri Light" w:hAnsi="Calibri Light" w:cs="Calibri Light"/>
        </w:rPr>
        <w:t>outcome</w:t>
      </w:r>
      <w:proofErr w:type="gramEnd"/>
      <w:r>
        <w:rPr>
          <w:rFonts w:ascii="Calibri Light" w:hAnsi="Calibri Light" w:cs="Calibri Light"/>
        </w:rPr>
        <w:t xml:space="preserve"> and time frame) framework can </w:t>
      </w:r>
      <w:r w:rsidR="0005003A">
        <w:rPr>
          <w:rFonts w:ascii="Calibri Light" w:hAnsi="Calibri Light" w:cs="Calibri Light"/>
        </w:rPr>
        <w:t>help</w:t>
      </w:r>
      <w:r>
        <w:rPr>
          <w:rFonts w:ascii="Calibri Light" w:hAnsi="Calibri Light" w:cs="Calibri Light"/>
        </w:rPr>
        <w:t xml:space="preserve"> </w:t>
      </w:r>
      <w:r w:rsidR="00961FD9">
        <w:rPr>
          <w:rFonts w:ascii="Calibri Light" w:hAnsi="Calibri Light" w:cs="Calibri Light"/>
        </w:rPr>
        <w:t>researchers</w:t>
      </w:r>
      <w:r>
        <w:rPr>
          <w:rFonts w:ascii="Calibri Light" w:hAnsi="Calibri Light" w:cs="Calibri Light"/>
        </w:rPr>
        <w:t xml:space="preserve"> formulate a good research question</w:t>
      </w:r>
      <w:r w:rsidR="005062DE">
        <w:rPr>
          <w:rFonts w:ascii="Calibri Light" w:hAnsi="Calibri Light" w:cs="Calibri Light"/>
        </w:rPr>
        <w:t xml:space="preserve"> and </w:t>
      </w:r>
      <w:r w:rsidR="00F64404">
        <w:rPr>
          <w:rFonts w:ascii="Calibri Light" w:hAnsi="Calibri Light" w:cs="Calibri Light"/>
        </w:rPr>
        <w:t>can ensure</w:t>
      </w:r>
      <w:r w:rsidR="0005003A">
        <w:rPr>
          <w:rFonts w:ascii="Calibri Light" w:hAnsi="Calibri Light" w:cs="Calibri Light"/>
        </w:rPr>
        <w:t xml:space="preserve"> </w:t>
      </w:r>
      <w:r w:rsidR="005062DE">
        <w:rPr>
          <w:rFonts w:ascii="Calibri Light" w:hAnsi="Calibri Light" w:cs="Calibri Light"/>
        </w:rPr>
        <w:t xml:space="preserve">higher quality </w:t>
      </w:r>
      <w:r>
        <w:rPr>
          <w:rFonts w:ascii="Calibri Light" w:hAnsi="Calibri Light" w:cs="Calibri Light"/>
        </w:rPr>
        <w:t xml:space="preserve">reporting </w:t>
      </w:r>
      <w:r w:rsidR="005062DE">
        <w:rPr>
          <w:rFonts w:ascii="Calibri Light" w:hAnsi="Calibri Light" w:cs="Calibri Light"/>
        </w:rPr>
        <w:t xml:space="preserve">in </w:t>
      </w:r>
      <w:r>
        <w:rPr>
          <w:rFonts w:ascii="Calibri Light" w:hAnsi="Calibri Light" w:cs="Calibri Light"/>
        </w:rPr>
        <w:t xml:space="preserve">studies </w:t>
      </w:r>
      <w:r w:rsidRPr="00C70E5C">
        <w:rPr>
          <w:rFonts w:ascii="Calibri Light" w:hAnsi="Calibri Light" w:cs="Calibri Light"/>
          <w:noProof/>
        </w:rPr>
        <w:t>(2,3)</w:t>
      </w:r>
      <w:r>
        <w:rPr>
          <w:rFonts w:ascii="Calibri Light" w:hAnsi="Calibri Light" w:cs="Calibri Light"/>
        </w:rPr>
        <w:t xml:space="preserve">. A well-structured research question will guide the implementation of the study as well as </w:t>
      </w:r>
      <w:r w:rsidR="0005003A">
        <w:rPr>
          <w:rFonts w:ascii="Calibri Light" w:hAnsi="Calibri Light" w:cs="Calibri Light"/>
        </w:rPr>
        <w:t xml:space="preserve">the </w:t>
      </w:r>
      <w:r>
        <w:rPr>
          <w:rFonts w:ascii="Calibri Light" w:hAnsi="Calibri Light" w:cs="Calibri Light"/>
        </w:rPr>
        <w:t xml:space="preserve">reporting of the results. </w:t>
      </w:r>
      <w:r w:rsidR="00B16132">
        <w:rPr>
          <w:rFonts w:ascii="Calibri Light" w:hAnsi="Calibri Light" w:cs="Calibri Light"/>
        </w:rPr>
        <w:t>The FINER</w:t>
      </w:r>
      <w:r w:rsidR="0005003A" w:rsidRPr="0005003A">
        <w:rPr>
          <w:rFonts w:ascii="Calibri Light" w:hAnsi="Calibri Light" w:cs="Calibri Light"/>
        </w:rPr>
        <w:t xml:space="preserve"> criteria may also be used to assess the quality of the research question and refine it as needed</w:t>
      </w:r>
      <w:r w:rsidR="0005003A">
        <w:rPr>
          <w:rFonts w:ascii="Calibri Light" w:hAnsi="Calibri Light" w:cs="Calibri Light"/>
        </w:rPr>
        <w:t xml:space="preserve"> </w:t>
      </w:r>
      <w:r w:rsidRPr="00C70E5C">
        <w:rPr>
          <w:rFonts w:ascii="Calibri Light" w:hAnsi="Calibri Light" w:cs="Calibri Light"/>
          <w:noProof/>
        </w:rPr>
        <w:t>(2)</w:t>
      </w:r>
      <w:r>
        <w:rPr>
          <w:rFonts w:ascii="Calibri Light" w:hAnsi="Calibri Light" w:cs="Calibri Light"/>
        </w:rPr>
        <w:t xml:space="preserve">. In this chapter, we discuss the PICOT framework and FINER criteria </w:t>
      </w:r>
      <w:r w:rsidR="0005003A">
        <w:rPr>
          <w:rFonts w:ascii="Calibri Light" w:hAnsi="Calibri Light" w:cs="Calibri Light"/>
        </w:rPr>
        <w:t>for developing</w:t>
      </w:r>
      <w:r>
        <w:rPr>
          <w:rFonts w:ascii="Calibri Light" w:hAnsi="Calibri Light" w:cs="Calibri Light"/>
        </w:rPr>
        <w:t xml:space="preserve"> a good research question in population and public health research.</w:t>
      </w:r>
    </w:p>
    <w:p w14:paraId="148527F0" w14:textId="27ABC605" w:rsidR="00BB66D0" w:rsidRDefault="00BB66D0" w:rsidP="002D536B">
      <w:pPr>
        <w:rPr>
          <w:rFonts w:ascii="Calibri Light" w:hAnsi="Calibri Light" w:cs="Calibri Light"/>
        </w:rPr>
      </w:pPr>
    </w:p>
    <w:p w14:paraId="39DBB8F0" w14:textId="1140BF42" w:rsidR="00DC6AB6" w:rsidRPr="008E6AB1" w:rsidRDefault="0030604E" w:rsidP="002D536B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8</w:t>
      </w:r>
      <w:r w:rsidR="009570F1">
        <w:rPr>
          <w:rFonts w:ascii="Calibri Light" w:hAnsi="Calibri Light" w:cs="Calibri Light"/>
          <w:b/>
          <w:bCs/>
        </w:rPr>
        <w:t xml:space="preserve">.1. </w:t>
      </w:r>
      <w:r>
        <w:rPr>
          <w:rFonts w:ascii="Calibri Light" w:hAnsi="Calibri Light" w:cs="Calibri Light"/>
          <w:b/>
          <w:bCs/>
        </w:rPr>
        <w:t xml:space="preserve">How to frame a research question using </w:t>
      </w:r>
      <w:r w:rsidR="0011136B">
        <w:rPr>
          <w:rFonts w:ascii="Calibri Light" w:hAnsi="Calibri Light" w:cs="Calibri Light"/>
          <w:b/>
          <w:bCs/>
        </w:rPr>
        <w:t>the</w:t>
      </w:r>
      <w:r w:rsidR="00CE608E">
        <w:rPr>
          <w:rFonts w:ascii="Calibri Light" w:hAnsi="Calibri Light" w:cs="Calibri Light"/>
          <w:b/>
          <w:bCs/>
        </w:rPr>
        <w:t xml:space="preserve"> </w:t>
      </w:r>
      <w:r>
        <w:rPr>
          <w:rFonts w:ascii="Calibri Light" w:hAnsi="Calibri Light" w:cs="Calibri Light"/>
          <w:b/>
          <w:bCs/>
        </w:rPr>
        <w:t xml:space="preserve">PICOT </w:t>
      </w:r>
      <w:r w:rsidR="00CE608E">
        <w:rPr>
          <w:rFonts w:ascii="Calibri Light" w:hAnsi="Calibri Light" w:cs="Calibri Light"/>
          <w:b/>
          <w:bCs/>
        </w:rPr>
        <w:t>framework</w:t>
      </w:r>
    </w:p>
    <w:p w14:paraId="7EA8F25B" w14:textId="1CA63B71" w:rsidR="005B3CEA" w:rsidRDefault="005B3CEA" w:rsidP="002D536B">
      <w:pPr>
        <w:rPr>
          <w:rFonts w:ascii="Calibri Light" w:hAnsi="Calibri Light" w:cs="Calibri Light"/>
        </w:rPr>
      </w:pPr>
    </w:p>
    <w:p w14:paraId="3F3C9E00" w14:textId="2DB2754E" w:rsidR="008E6AB1" w:rsidRDefault="00CE608E" w:rsidP="002D536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Formulating </w:t>
      </w:r>
      <w:r w:rsidR="000E1102">
        <w:rPr>
          <w:rFonts w:ascii="Calibri Light" w:hAnsi="Calibri Light" w:cs="Calibri Light"/>
        </w:rPr>
        <w:t>and refining the</w:t>
      </w:r>
      <w:r>
        <w:rPr>
          <w:rFonts w:ascii="Calibri Light" w:hAnsi="Calibri Light" w:cs="Calibri Light"/>
        </w:rPr>
        <w:t xml:space="preserve"> research question using the PICOT framework can</w:t>
      </w:r>
      <w:r w:rsidR="0011136B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 xml:space="preserve">inform which study design </w:t>
      </w:r>
      <w:r w:rsidR="0005003A">
        <w:rPr>
          <w:rFonts w:ascii="Calibri Light" w:hAnsi="Calibri Light" w:cs="Calibri Light"/>
        </w:rPr>
        <w:t>is</w:t>
      </w:r>
      <w:r>
        <w:rPr>
          <w:rFonts w:ascii="Calibri Light" w:hAnsi="Calibri Light" w:cs="Calibri Light"/>
        </w:rPr>
        <w:t xml:space="preserve"> most appropriate, what types of data should be collected and </w:t>
      </w:r>
      <w:r w:rsidR="000E1102">
        <w:rPr>
          <w:rFonts w:ascii="Calibri Light" w:hAnsi="Calibri Light" w:cs="Calibri Light"/>
        </w:rPr>
        <w:t>what</w:t>
      </w:r>
      <w:r>
        <w:rPr>
          <w:rFonts w:ascii="Calibri Light" w:hAnsi="Calibri Light" w:cs="Calibri Light"/>
        </w:rPr>
        <w:t xml:space="preserve"> types of analytical methods</w:t>
      </w:r>
      <w:r w:rsidR="000E1102">
        <w:rPr>
          <w:rFonts w:ascii="Calibri Light" w:hAnsi="Calibri Light" w:cs="Calibri Light"/>
        </w:rPr>
        <w:t xml:space="preserve"> </w:t>
      </w:r>
      <w:r w:rsidR="0005003A">
        <w:rPr>
          <w:rFonts w:ascii="Calibri Light" w:hAnsi="Calibri Light" w:cs="Calibri Light"/>
        </w:rPr>
        <w:t>are</w:t>
      </w:r>
      <w:r>
        <w:rPr>
          <w:rFonts w:ascii="Calibri Light" w:hAnsi="Calibri Light" w:cs="Calibri Light"/>
        </w:rPr>
        <w:t xml:space="preserve"> most suitable to answer the research question. </w:t>
      </w:r>
      <w:r w:rsidR="0005003A" w:rsidRPr="0005003A">
        <w:rPr>
          <w:rFonts w:ascii="Calibri Light" w:hAnsi="Calibri Light" w:cs="Calibri Light"/>
        </w:rPr>
        <w:t>The framework has many different variations, but the general framework for studies in health research is as follows:</w:t>
      </w:r>
    </w:p>
    <w:p w14:paraId="1B5E4BDB" w14:textId="453E3EB9" w:rsidR="00CE608E" w:rsidRDefault="00CE608E" w:rsidP="002D536B">
      <w:pPr>
        <w:rPr>
          <w:rFonts w:ascii="Calibri Light" w:hAnsi="Calibri Light" w:cs="Calibri Light"/>
        </w:rPr>
      </w:pPr>
    </w:p>
    <w:p w14:paraId="7FF9233C" w14:textId="362EE79B" w:rsidR="000E1102" w:rsidRPr="00D523C9" w:rsidRDefault="000E1102" w:rsidP="002D536B">
      <w:pPr>
        <w:rPr>
          <w:rFonts w:ascii="Calibri Light" w:hAnsi="Calibri Light" w:cs="Calibri Light"/>
          <w:b/>
          <w:bCs/>
        </w:rPr>
      </w:pPr>
      <w:r w:rsidRPr="00D523C9">
        <w:rPr>
          <w:rFonts w:ascii="Calibri Light" w:hAnsi="Calibri Light" w:cs="Calibri Light"/>
          <w:b/>
          <w:bCs/>
        </w:rPr>
        <w:t xml:space="preserve">Table 1. Key elements </w:t>
      </w:r>
      <w:r w:rsidR="00A31E47" w:rsidRPr="00D523C9">
        <w:rPr>
          <w:rFonts w:ascii="Calibri Light" w:hAnsi="Calibri Light" w:cs="Calibri Light"/>
          <w:b/>
          <w:bCs/>
        </w:rPr>
        <w:t>and guiding questions for</w:t>
      </w:r>
      <w:r w:rsidRPr="00D523C9">
        <w:rPr>
          <w:rFonts w:ascii="Calibri Light" w:hAnsi="Calibri Light" w:cs="Calibri Light"/>
          <w:b/>
          <w:bCs/>
        </w:rPr>
        <w:t xml:space="preserve"> the PICOT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0"/>
        <w:gridCol w:w="6920"/>
      </w:tblGrid>
      <w:tr w:rsidR="009D55B1" w:rsidRPr="005B3CEA" w14:paraId="1CB96784" w14:textId="77777777" w:rsidTr="005B3CEA">
        <w:tc>
          <w:tcPr>
            <w:tcW w:w="0" w:type="auto"/>
          </w:tcPr>
          <w:p w14:paraId="2EBE31E5" w14:textId="48502383" w:rsidR="005B3CEA" w:rsidRPr="005B3CEA" w:rsidRDefault="005B3CEA" w:rsidP="002D536B">
            <w:pPr>
              <w:rPr>
                <w:rFonts w:ascii="Calibri Light" w:hAnsi="Calibri Light" w:cs="Calibri Light"/>
                <w:b/>
                <w:bCs/>
              </w:rPr>
            </w:pPr>
            <w:r w:rsidRPr="005B3CEA">
              <w:rPr>
                <w:rFonts w:ascii="Calibri Light" w:hAnsi="Calibri Light" w:cs="Calibri Light"/>
                <w:b/>
                <w:bCs/>
              </w:rPr>
              <w:t>Element</w:t>
            </w:r>
          </w:p>
        </w:tc>
        <w:tc>
          <w:tcPr>
            <w:tcW w:w="0" w:type="auto"/>
          </w:tcPr>
          <w:p w14:paraId="518CF927" w14:textId="29A1D587" w:rsidR="005B3CEA" w:rsidRPr="005B3CEA" w:rsidRDefault="005B3CEA" w:rsidP="002D536B">
            <w:pPr>
              <w:rPr>
                <w:rFonts w:ascii="Calibri Light" w:hAnsi="Calibri Light" w:cs="Calibri Light"/>
                <w:b/>
                <w:bCs/>
              </w:rPr>
            </w:pPr>
            <w:r w:rsidRPr="005B3CEA">
              <w:rPr>
                <w:rFonts w:ascii="Calibri Light" w:hAnsi="Calibri Light" w:cs="Calibri Light"/>
                <w:b/>
                <w:bCs/>
              </w:rPr>
              <w:t xml:space="preserve">Description </w:t>
            </w:r>
            <w:r w:rsidR="00A31E47">
              <w:rPr>
                <w:rFonts w:ascii="Calibri Light" w:hAnsi="Calibri Light" w:cs="Calibri Light"/>
                <w:b/>
                <w:bCs/>
              </w:rPr>
              <w:t>and guiding questions</w:t>
            </w:r>
          </w:p>
        </w:tc>
      </w:tr>
      <w:tr w:rsidR="009D55B1" w14:paraId="1E7D0359" w14:textId="77777777" w:rsidTr="005B3CEA">
        <w:tc>
          <w:tcPr>
            <w:tcW w:w="0" w:type="auto"/>
          </w:tcPr>
          <w:p w14:paraId="0FC506CD" w14:textId="324AF825" w:rsidR="005B3CEA" w:rsidRDefault="005B3CEA" w:rsidP="002D536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</w:t>
            </w:r>
            <w:r w:rsidR="0011136B">
              <w:rPr>
                <w:rFonts w:ascii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</w:rPr>
              <w:t>opulation</w:t>
            </w:r>
            <w:proofErr w:type="spellEnd"/>
          </w:p>
        </w:tc>
        <w:tc>
          <w:tcPr>
            <w:tcW w:w="0" w:type="auto"/>
          </w:tcPr>
          <w:p w14:paraId="0CEBC4B9" w14:textId="77777777" w:rsidR="00CE608E" w:rsidRDefault="00CE608E" w:rsidP="002D536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Specify the t</w:t>
            </w:r>
            <w:r w:rsidR="005B3CEA">
              <w:rPr>
                <w:rFonts w:ascii="Calibri Light" w:hAnsi="Calibri Light" w:cs="Calibri Light"/>
              </w:rPr>
              <w:t>arget population and study sample</w:t>
            </w:r>
          </w:p>
          <w:p w14:paraId="34C49C78" w14:textId="0037288D" w:rsidR="005B3CEA" w:rsidRDefault="00CE608E" w:rsidP="00CE608E">
            <w:pPr>
              <w:pStyle w:val="ListParagraph"/>
              <w:numPr>
                <w:ilvl w:val="0"/>
                <w:numId w:val="30"/>
              </w:numPr>
              <w:rPr>
                <w:rFonts w:ascii="Calibri Light" w:hAnsi="Calibri Light" w:cs="Calibri Light"/>
              </w:rPr>
            </w:pPr>
            <w:r w:rsidRPr="00CE608E">
              <w:rPr>
                <w:rFonts w:ascii="Calibri Light" w:hAnsi="Calibri Light" w:cs="Calibri Light"/>
              </w:rPr>
              <w:t>W</w:t>
            </w:r>
            <w:r w:rsidR="005B3CEA" w:rsidRPr="00CE608E">
              <w:rPr>
                <w:rFonts w:ascii="Calibri Light" w:hAnsi="Calibri Light" w:cs="Calibri Light"/>
              </w:rPr>
              <w:t>hat is the target population of the data source?</w:t>
            </w:r>
          </w:p>
          <w:p w14:paraId="278F9538" w14:textId="77777777" w:rsidR="00CE608E" w:rsidRDefault="00CE608E" w:rsidP="002D536B">
            <w:pPr>
              <w:pStyle w:val="ListParagraph"/>
              <w:numPr>
                <w:ilvl w:val="0"/>
                <w:numId w:val="30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How broad or narrow is the target population?</w:t>
            </w:r>
          </w:p>
          <w:p w14:paraId="611BD75D" w14:textId="07B67BFB" w:rsidR="00CE608E" w:rsidRDefault="00CE608E" w:rsidP="002D536B">
            <w:pPr>
              <w:pStyle w:val="ListParagraph"/>
              <w:numPr>
                <w:ilvl w:val="0"/>
                <w:numId w:val="30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T</w:t>
            </w:r>
            <w:r w:rsidR="005B3CEA" w:rsidRPr="00CE608E">
              <w:rPr>
                <w:rFonts w:ascii="Calibri Light" w:hAnsi="Calibri Light" w:cs="Calibri Light"/>
              </w:rPr>
              <w:t xml:space="preserve">o whom </w:t>
            </w:r>
            <w:r w:rsidR="0011136B">
              <w:rPr>
                <w:rFonts w:ascii="Calibri Light" w:hAnsi="Calibri Light" w:cs="Calibri Light"/>
              </w:rPr>
              <w:t xml:space="preserve">will </w:t>
            </w:r>
            <w:r w:rsidR="005B3CEA" w:rsidRPr="00CE608E">
              <w:rPr>
                <w:rFonts w:ascii="Calibri Light" w:hAnsi="Calibri Light" w:cs="Calibri Light"/>
              </w:rPr>
              <w:t>your research question be generali</w:t>
            </w:r>
            <w:r w:rsidR="0011136B">
              <w:rPr>
                <w:rFonts w:ascii="Calibri Light" w:hAnsi="Calibri Light" w:cs="Calibri Light"/>
              </w:rPr>
              <w:t>zable</w:t>
            </w:r>
            <w:r w:rsidR="005B3CEA" w:rsidRPr="00CE608E">
              <w:rPr>
                <w:rFonts w:ascii="Calibri Light" w:hAnsi="Calibri Light" w:cs="Calibri Light"/>
              </w:rPr>
              <w:t xml:space="preserve"> to?</w:t>
            </w:r>
          </w:p>
          <w:p w14:paraId="14A2A3C4" w14:textId="2ADD7223" w:rsidR="005B3CEA" w:rsidRPr="00CE608E" w:rsidRDefault="00CE608E" w:rsidP="002D536B">
            <w:pPr>
              <w:pStyle w:val="ListParagraph"/>
              <w:numPr>
                <w:ilvl w:val="0"/>
                <w:numId w:val="30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lastRenderedPageBreak/>
              <w:t>W</w:t>
            </w:r>
            <w:r w:rsidR="005B3CEA" w:rsidRPr="00CE608E">
              <w:rPr>
                <w:rFonts w:ascii="Calibri Light" w:hAnsi="Calibri Light" w:cs="Calibri Light"/>
              </w:rPr>
              <w:t>ho i</w:t>
            </w:r>
            <w:r>
              <w:rPr>
                <w:rFonts w:ascii="Calibri Light" w:hAnsi="Calibri Light" w:cs="Calibri Light"/>
              </w:rPr>
              <w:t>s included in the</w:t>
            </w:r>
            <w:r w:rsidR="005B3CEA" w:rsidRPr="00CE608E">
              <w:rPr>
                <w:rFonts w:ascii="Calibri Light" w:hAnsi="Calibri Light" w:cs="Calibri Light"/>
              </w:rPr>
              <w:t xml:space="preserve"> study sample </w:t>
            </w:r>
            <w:r>
              <w:rPr>
                <w:rFonts w:ascii="Calibri Light" w:hAnsi="Calibri Light" w:cs="Calibri Light"/>
              </w:rPr>
              <w:t xml:space="preserve">that </w:t>
            </w:r>
            <w:r w:rsidR="005B3CEA" w:rsidRPr="00CE608E">
              <w:rPr>
                <w:rFonts w:ascii="Calibri Light" w:hAnsi="Calibri Light" w:cs="Calibri Light"/>
              </w:rPr>
              <w:t>you are trying to make inference</w:t>
            </w:r>
            <w:r>
              <w:rPr>
                <w:rFonts w:ascii="Calibri Light" w:hAnsi="Calibri Light" w:cs="Calibri Light"/>
              </w:rPr>
              <w:t>s</w:t>
            </w:r>
            <w:r w:rsidR="005B3CEA" w:rsidRPr="00CE608E">
              <w:rPr>
                <w:rFonts w:ascii="Calibri Light" w:hAnsi="Calibri Light" w:cs="Calibri Light"/>
              </w:rPr>
              <w:t xml:space="preserve"> about?</w:t>
            </w:r>
          </w:p>
        </w:tc>
      </w:tr>
      <w:tr w:rsidR="009D55B1" w14:paraId="67A6D535" w14:textId="77777777" w:rsidTr="005B3CEA">
        <w:tc>
          <w:tcPr>
            <w:tcW w:w="0" w:type="auto"/>
          </w:tcPr>
          <w:p w14:paraId="3CF61FE9" w14:textId="5C549973" w:rsidR="005B3CEA" w:rsidRDefault="005B3CEA" w:rsidP="002D536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lastRenderedPageBreak/>
              <w:t xml:space="preserve">I </w:t>
            </w:r>
            <w:proofErr w:type="spellStart"/>
            <w:r>
              <w:rPr>
                <w:rFonts w:ascii="Calibri Light" w:hAnsi="Calibri Light" w:cs="Calibri Light"/>
              </w:rPr>
              <w:t>ntervention</w:t>
            </w:r>
            <w:proofErr w:type="spellEnd"/>
            <w:r w:rsidR="00CE608E">
              <w:rPr>
                <w:rFonts w:ascii="Calibri Light" w:hAnsi="Calibri Light" w:cs="Calibri Light"/>
              </w:rPr>
              <w:t xml:space="preserve">, </w:t>
            </w:r>
            <w:r>
              <w:rPr>
                <w:rFonts w:ascii="Calibri Light" w:hAnsi="Calibri Light" w:cs="Calibri Light"/>
              </w:rPr>
              <w:t>treatment or exposure</w:t>
            </w:r>
          </w:p>
        </w:tc>
        <w:tc>
          <w:tcPr>
            <w:tcW w:w="0" w:type="auto"/>
          </w:tcPr>
          <w:p w14:paraId="51E61A6D" w14:textId="521221C4" w:rsidR="00CE608E" w:rsidRDefault="00CE608E" w:rsidP="002D536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Specify the intervention, </w:t>
            </w:r>
            <w:proofErr w:type="gramStart"/>
            <w:r>
              <w:rPr>
                <w:rFonts w:ascii="Calibri Light" w:hAnsi="Calibri Light" w:cs="Calibri Light"/>
              </w:rPr>
              <w:t>treatment</w:t>
            </w:r>
            <w:proofErr w:type="gramEnd"/>
            <w:r>
              <w:rPr>
                <w:rFonts w:ascii="Calibri Light" w:hAnsi="Calibri Light" w:cs="Calibri Light"/>
              </w:rPr>
              <w:t xml:space="preserve"> or exposure</w:t>
            </w:r>
          </w:p>
          <w:p w14:paraId="401BF4E8" w14:textId="77777777" w:rsidR="005B3CEA" w:rsidRDefault="005B3CEA" w:rsidP="00CE608E">
            <w:pPr>
              <w:pStyle w:val="ListParagraph"/>
              <w:numPr>
                <w:ilvl w:val="0"/>
                <w:numId w:val="31"/>
              </w:numPr>
              <w:rPr>
                <w:rFonts w:ascii="Calibri Light" w:hAnsi="Calibri Light" w:cs="Calibri Light"/>
              </w:rPr>
            </w:pPr>
            <w:r w:rsidRPr="00CE608E">
              <w:rPr>
                <w:rFonts w:ascii="Calibri Light" w:hAnsi="Calibri Light" w:cs="Calibri Light"/>
              </w:rPr>
              <w:t>What is the primary experimental condition that you want to test?</w:t>
            </w:r>
          </w:p>
          <w:p w14:paraId="5AAB968E" w14:textId="3942D66F" w:rsidR="00CE608E" w:rsidRDefault="00CE608E" w:rsidP="00CE608E">
            <w:pPr>
              <w:pStyle w:val="ListParagraph"/>
              <w:numPr>
                <w:ilvl w:val="0"/>
                <w:numId w:val="31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What is the intervention</w:t>
            </w:r>
            <w:r w:rsidR="0011136B">
              <w:rPr>
                <w:rFonts w:ascii="Calibri Light" w:hAnsi="Calibri Light" w:cs="Calibri Light"/>
              </w:rPr>
              <w:t xml:space="preserve"> / t</w:t>
            </w:r>
            <w:r>
              <w:rPr>
                <w:rFonts w:ascii="Calibri Light" w:hAnsi="Calibri Light" w:cs="Calibri Light"/>
              </w:rPr>
              <w:t>reatment</w:t>
            </w:r>
            <w:r w:rsidR="0011136B">
              <w:rPr>
                <w:rFonts w:ascii="Calibri Light" w:hAnsi="Calibri Light" w:cs="Calibri Light"/>
              </w:rPr>
              <w:t xml:space="preserve"> /</w:t>
            </w:r>
            <w:r>
              <w:rPr>
                <w:rFonts w:ascii="Calibri Light" w:hAnsi="Calibri Light" w:cs="Calibri Light"/>
              </w:rPr>
              <w:t xml:space="preserve"> diagnostic test</w:t>
            </w:r>
            <w:r w:rsidR="0011136B">
              <w:rPr>
                <w:rFonts w:ascii="Calibri Light" w:hAnsi="Calibri Light" w:cs="Calibri Light"/>
              </w:rPr>
              <w:t xml:space="preserve"> /</w:t>
            </w:r>
            <w:r>
              <w:rPr>
                <w:rFonts w:ascii="Calibri Light" w:hAnsi="Calibri Light" w:cs="Calibri Light"/>
              </w:rPr>
              <w:t xml:space="preserve"> procedure?</w:t>
            </w:r>
          </w:p>
          <w:p w14:paraId="4932F86C" w14:textId="788D315E" w:rsidR="00CE608E" w:rsidRPr="00CE608E" w:rsidRDefault="00CE608E" w:rsidP="00CE608E">
            <w:pPr>
              <w:pStyle w:val="ListParagraph"/>
              <w:numPr>
                <w:ilvl w:val="0"/>
                <w:numId w:val="31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What is the exposure or the explanatory variable of interest?</w:t>
            </w:r>
          </w:p>
        </w:tc>
      </w:tr>
      <w:tr w:rsidR="009D55B1" w14:paraId="5804A44F" w14:textId="77777777" w:rsidTr="005B3CEA">
        <w:tc>
          <w:tcPr>
            <w:tcW w:w="0" w:type="auto"/>
          </w:tcPr>
          <w:p w14:paraId="064E4845" w14:textId="73C593E0" w:rsidR="005B3CEA" w:rsidRDefault="005B3CEA" w:rsidP="002D536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C </w:t>
            </w:r>
            <w:proofErr w:type="spellStart"/>
            <w:r>
              <w:rPr>
                <w:rFonts w:ascii="Calibri Light" w:hAnsi="Calibri Light" w:cs="Calibri Light"/>
              </w:rPr>
              <w:t>omparator</w:t>
            </w:r>
            <w:proofErr w:type="spellEnd"/>
          </w:p>
        </w:tc>
        <w:tc>
          <w:tcPr>
            <w:tcW w:w="0" w:type="auto"/>
          </w:tcPr>
          <w:p w14:paraId="037E3035" w14:textId="1543AD1B" w:rsidR="005B3CEA" w:rsidRDefault="00CE608E" w:rsidP="002D536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Specify the “control” group (e.g.</w:t>
            </w:r>
            <w:r w:rsidR="00D708C8">
              <w:rPr>
                <w:rFonts w:ascii="Calibri Light" w:hAnsi="Calibri Light" w:cs="Calibri Light"/>
              </w:rPr>
              <w:t>,</w:t>
            </w:r>
            <w:r>
              <w:rPr>
                <w:rFonts w:ascii="Calibri Light" w:hAnsi="Calibri Light" w:cs="Calibri Light"/>
              </w:rPr>
              <w:t xml:space="preserve"> s</w:t>
            </w:r>
            <w:r w:rsidR="005B3CEA">
              <w:rPr>
                <w:rFonts w:ascii="Calibri Light" w:hAnsi="Calibri Light" w:cs="Calibri Light"/>
              </w:rPr>
              <w:t xml:space="preserve">tandard </w:t>
            </w:r>
            <w:r>
              <w:rPr>
                <w:rFonts w:ascii="Calibri Light" w:hAnsi="Calibri Light" w:cs="Calibri Light"/>
              </w:rPr>
              <w:t xml:space="preserve">of </w:t>
            </w:r>
            <w:r w:rsidR="005B3CEA">
              <w:rPr>
                <w:rFonts w:ascii="Calibri Light" w:hAnsi="Calibri Light" w:cs="Calibri Light"/>
              </w:rPr>
              <w:t>care, control, no exposure</w:t>
            </w:r>
            <w:r>
              <w:rPr>
                <w:rFonts w:ascii="Calibri Light" w:hAnsi="Calibri Light" w:cs="Calibri Light"/>
              </w:rPr>
              <w:t>)</w:t>
            </w:r>
          </w:p>
          <w:p w14:paraId="41FA9A72" w14:textId="77777777" w:rsidR="00CE608E" w:rsidRDefault="00CE608E" w:rsidP="00CE608E">
            <w:pPr>
              <w:pStyle w:val="ListParagraph"/>
              <w:numPr>
                <w:ilvl w:val="0"/>
                <w:numId w:val="3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Who is included in the comparison group to contrast with the exposed group?</w:t>
            </w:r>
          </w:p>
          <w:p w14:paraId="24369963" w14:textId="77777777" w:rsidR="00CE608E" w:rsidRDefault="00CE608E" w:rsidP="00CE608E">
            <w:pPr>
              <w:pStyle w:val="ListParagraph"/>
              <w:numPr>
                <w:ilvl w:val="0"/>
                <w:numId w:val="3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What is the standard of care to which the intervention/treatment is compared to?</w:t>
            </w:r>
          </w:p>
          <w:p w14:paraId="043735C5" w14:textId="76EEF01F" w:rsidR="00CE608E" w:rsidRPr="00CE608E" w:rsidRDefault="00CE608E" w:rsidP="00CE608E">
            <w:pPr>
              <w:pStyle w:val="ListParagraph"/>
              <w:numPr>
                <w:ilvl w:val="0"/>
                <w:numId w:val="3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Are there multiple comparison groups?</w:t>
            </w:r>
          </w:p>
        </w:tc>
      </w:tr>
      <w:tr w:rsidR="009D55B1" w14:paraId="20FB2E77" w14:textId="77777777" w:rsidTr="005B3CEA">
        <w:tc>
          <w:tcPr>
            <w:tcW w:w="0" w:type="auto"/>
          </w:tcPr>
          <w:p w14:paraId="45204909" w14:textId="6B43F226" w:rsidR="005B3CEA" w:rsidRDefault="005B3CEA" w:rsidP="002D536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O </w:t>
            </w:r>
            <w:proofErr w:type="spellStart"/>
            <w:r>
              <w:rPr>
                <w:rFonts w:ascii="Calibri Light" w:hAnsi="Calibri Light" w:cs="Calibri Light"/>
              </w:rPr>
              <w:t>utcome</w:t>
            </w:r>
            <w:proofErr w:type="spellEnd"/>
          </w:p>
        </w:tc>
        <w:tc>
          <w:tcPr>
            <w:tcW w:w="0" w:type="auto"/>
          </w:tcPr>
          <w:p w14:paraId="68A79E5A" w14:textId="324B1A0C" w:rsidR="00CE608E" w:rsidRDefault="00CE608E" w:rsidP="002D536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Specify the outcome of interest</w:t>
            </w:r>
          </w:p>
          <w:p w14:paraId="2C6DFE1D" w14:textId="77777777" w:rsidR="00DE4E63" w:rsidRDefault="00DE4E63" w:rsidP="00DE4E63">
            <w:pPr>
              <w:pStyle w:val="ListParagraph"/>
              <w:numPr>
                <w:ilvl w:val="0"/>
                <w:numId w:val="33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Is the outcome variable objective or subjective?</w:t>
            </w:r>
          </w:p>
          <w:p w14:paraId="12BA72FC" w14:textId="77777777" w:rsidR="00DE4E63" w:rsidRPr="00DB56C8" w:rsidRDefault="00DE4E63" w:rsidP="00DE4E63">
            <w:pPr>
              <w:pStyle w:val="ListParagraph"/>
              <w:numPr>
                <w:ilvl w:val="0"/>
                <w:numId w:val="33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How is the outcome variable measured? Is the outcome quantifiable?</w:t>
            </w:r>
          </w:p>
          <w:p w14:paraId="15D9D5DC" w14:textId="77777777" w:rsidR="00DE4E63" w:rsidRDefault="00DE4E63" w:rsidP="00DE4E63">
            <w:pPr>
              <w:pStyle w:val="ListParagraph"/>
              <w:numPr>
                <w:ilvl w:val="0"/>
                <w:numId w:val="33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Is the measurement tool validated? </w:t>
            </w:r>
          </w:p>
          <w:p w14:paraId="60EE281F" w14:textId="77777777" w:rsidR="00DE4E63" w:rsidRDefault="00DE4E63" w:rsidP="00DE4E63">
            <w:pPr>
              <w:pStyle w:val="ListParagraph"/>
              <w:numPr>
                <w:ilvl w:val="0"/>
                <w:numId w:val="33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Is the outcome measurement reproducible? How precise is the measurement?</w:t>
            </w:r>
          </w:p>
          <w:p w14:paraId="5AF28232" w14:textId="54292A0E" w:rsidR="00DE4E63" w:rsidRDefault="00DE4E63" w:rsidP="00DE4E63">
            <w:pPr>
              <w:pStyle w:val="ListParagraph"/>
              <w:numPr>
                <w:ilvl w:val="0"/>
                <w:numId w:val="33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Can temporality be established to avoid the possibility of reverse causality?</w:t>
            </w:r>
          </w:p>
          <w:p w14:paraId="029EAC0D" w14:textId="799A785B" w:rsidR="00DE4E63" w:rsidRPr="00DE4E63" w:rsidRDefault="00DE4E63" w:rsidP="00DE4E63">
            <w:pPr>
              <w:pStyle w:val="ListParagraph"/>
              <w:numPr>
                <w:ilvl w:val="0"/>
                <w:numId w:val="33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Are there any secondary outcomes of interest?</w:t>
            </w:r>
          </w:p>
        </w:tc>
      </w:tr>
      <w:tr w:rsidR="009D55B1" w14:paraId="65ED185C" w14:textId="77777777" w:rsidTr="005B3CEA">
        <w:tc>
          <w:tcPr>
            <w:tcW w:w="0" w:type="auto"/>
          </w:tcPr>
          <w:p w14:paraId="5F325A81" w14:textId="3C5F26F9" w:rsidR="005B3CEA" w:rsidRDefault="005B3CEA" w:rsidP="002D536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T </w:t>
            </w:r>
            <w:proofErr w:type="spellStart"/>
            <w:r>
              <w:rPr>
                <w:rFonts w:ascii="Calibri Light" w:hAnsi="Calibri Light" w:cs="Calibri Light"/>
              </w:rPr>
              <w:t>ime</w:t>
            </w:r>
            <w:proofErr w:type="spellEnd"/>
            <w:r>
              <w:rPr>
                <w:rFonts w:ascii="Calibri Light" w:hAnsi="Calibri Light" w:cs="Calibri Light"/>
              </w:rPr>
              <w:t xml:space="preserve"> frame</w:t>
            </w:r>
          </w:p>
        </w:tc>
        <w:tc>
          <w:tcPr>
            <w:tcW w:w="0" w:type="auto"/>
          </w:tcPr>
          <w:p w14:paraId="5C408769" w14:textId="65319A31" w:rsidR="00CE608E" w:rsidRDefault="00CE608E" w:rsidP="002D536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Specify the time frame in which recruitment, follow-up and data collection will take place</w:t>
            </w:r>
          </w:p>
          <w:p w14:paraId="3990BC0D" w14:textId="77777777" w:rsidR="00CE608E" w:rsidRDefault="00901B11" w:rsidP="002D536B">
            <w:pPr>
              <w:pStyle w:val="ListParagraph"/>
              <w:numPr>
                <w:ilvl w:val="0"/>
                <w:numId w:val="34"/>
              </w:numPr>
              <w:rPr>
                <w:rFonts w:ascii="Calibri Light" w:hAnsi="Calibri Light" w:cs="Calibri Light"/>
              </w:rPr>
            </w:pPr>
            <w:r w:rsidRPr="00CE608E">
              <w:rPr>
                <w:rFonts w:ascii="Calibri Light" w:hAnsi="Calibri Light" w:cs="Calibri Light"/>
              </w:rPr>
              <w:t>When did follow-up happen?</w:t>
            </w:r>
          </w:p>
          <w:p w14:paraId="01149FF6" w14:textId="77777777" w:rsidR="005B3CEA" w:rsidRDefault="00901B11" w:rsidP="002D536B">
            <w:pPr>
              <w:pStyle w:val="ListParagraph"/>
              <w:numPr>
                <w:ilvl w:val="0"/>
                <w:numId w:val="34"/>
              </w:numPr>
              <w:rPr>
                <w:rFonts w:ascii="Calibri Light" w:hAnsi="Calibri Light" w:cs="Calibri Light"/>
              </w:rPr>
            </w:pPr>
            <w:r w:rsidRPr="00CE608E">
              <w:rPr>
                <w:rFonts w:ascii="Calibri Light" w:hAnsi="Calibri Light" w:cs="Calibri Light"/>
              </w:rPr>
              <w:t>W</w:t>
            </w:r>
            <w:r w:rsidR="005B3CEA" w:rsidRPr="00CE608E">
              <w:rPr>
                <w:rFonts w:ascii="Calibri Light" w:hAnsi="Calibri Light" w:cs="Calibri Light"/>
              </w:rPr>
              <w:t xml:space="preserve">hen </w:t>
            </w:r>
            <w:r w:rsidRPr="00CE608E">
              <w:rPr>
                <w:rFonts w:ascii="Calibri Light" w:hAnsi="Calibri Light" w:cs="Calibri Light"/>
              </w:rPr>
              <w:t xml:space="preserve">were the </w:t>
            </w:r>
            <w:r w:rsidR="005B3CEA" w:rsidRPr="00CE608E">
              <w:rPr>
                <w:rFonts w:ascii="Calibri Light" w:hAnsi="Calibri Light" w:cs="Calibri Light"/>
              </w:rPr>
              <w:t>measurements</w:t>
            </w:r>
            <w:r w:rsidR="00CE608E">
              <w:rPr>
                <w:rFonts w:ascii="Calibri Light" w:hAnsi="Calibri Light" w:cs="Calibri Light"/>
              </w:rPr>
              <w:t xml:space="preserve"> taken</w:t>
            </w:r>
            <w:r w:rsidRPr="00CE608E">
              <w:rPr>
                <w:rFonts w:ascii="Calibri Light" w:hAnsi="Calibri Light" w:cs="Calibri Light"/>
              </w:rPr>
              <w:t>?</w:t>
            </w:r>
          </w:p>
          <w:p w14:paraId="29C6E773" w14:textId="6EEAB59D" w:rsidR="00CE608E" w:rsidRPr="00CE608E" w:rsidRDefault="000E1102" w:rsidP="002D536B">
            <w:pPr>
              <w:pStyle w:val="ListParagraph"/>
              <w:numPr>
                <w:ilvl w:val="0"/>
                <w:numId w:val="34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How often are the outcomes measured?</w:t>
            </w:r>
          </w:p>
        </w:tc>
      </w:tr>
      <w:tr w:rsidR="009D55B1" w14:paraId="49A0C7B9" w14:textId="77777777" w:rsidTr="005B3CEA">
        <w:tc>
          <w:tcPr>
            <w:tcW w:w="0" w:type="auto"/>
          </w:tcPr>
          <w:p w14:paraId="53CC715D" w14:textId="1C9E9396" w:rsidR="005B3CEA" w:rsidRDefault="005B3CEA" w:rsidP="002D536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S </w:t>
            </w:r>
            <w:proofErr w:type="spellStart"/>
            <w:r>
              <w:rPr>
                <w:rFonts w:ascii="Calibri Light" w:hAnsi="Calibri Light" w:cs="Calibri Light"/>
              </w:rPr>
              <w:t>etting</w:t>
            </w:r>
            <w:proofErr w:type="spellEnd"/>
            <w:r>
              <w:rPr>
                <w:rFonts w:ascii="Calibri Light" w:hAnsi="Calibri Light" w:cs="Calibri Light"/>
              </w:rPr>
              <w:t xml:space="preserve"> (optional)</w:t>
            </w:r>
          </w:p>
        </w:tc>
        <w:tc>
          <w:tcPr>
            <w:tcW w:w="0" w:type="auto"/>
          </w:tcPr>
          <w:p w14:paraId="4AAF5778" w14:textId="74574B5B" w:rsidR="000E1102" w:rsidRDefault="000E1102" w:rsidP="002D536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Identify the setting of the study sample</w:t>
            </w:r>
            <w:r w:rsidR="005B3CEA">
              <w:rPr>
                <w:rFonts w:ascii="Calibri Light" w:hAnsi="Calibri Light" w:cs="Calibri Light"/>
              </w:rPr>
              <w:t xml:space="preserve"> to </w:t>
            </w:r>
            <w:r w:rsidR="009D55B1">
              <w:rPr>
                <w:rFonts w:ascii="Calibri Light" w:hAnsi="Calibri Light" w:cs="Calibri Light"/>
              </w:rPr>
              <w:t xml:space="preserve">understand the </w:t>
            </w:r>
            <w:r w:rsidR="005B3CEA">
              <w:rPr>
                <w:rFonts w:ascii="Calibri Light" w:hAnsi="Calibri Light" w:cs="Calibri Light"/>
              </w:rPr>
              <w:t>generaliz</w:t>
            </w:r>
            <w:r w:rsidR="009D55B1">
              <w:rPr>
                <w:rFonts w:ascii="Calibri Light" w:hAnsi="Calibri Light" w:cs="Calibri Light"/>
              </w:rPr>
              <w:t>ability of findings</w:t>
            </w:r>
            <w:r w:rsidR="005B3CEA">
              <w:rPr>
                <w:rFonts w:ascii="Calibri Light" w:hAnsi="Calibri Light" w:cs="Calibri Light"/>
              </w:rPr>
              <w:t xml:space="preserve"> and </w:t>
            </w:r>
            <w:r w:rsidR="009D55B1">
              <w:rPr>
                <w:rFonts w:ascii="Calibri Light" w:hAnsi="Calibri Light" w:cs="Calibri Light"/>
              </w:rPr>
              <w:t xml:space="preserve">provide appropriate </w:t>
            </w:r>
            <w:r w:rsidR="005B3CEA">
              <w:rPr>
                <w:rFonts w:ascii="Calibri Light" w:hAnsi="Calibri Light" w:cs="Calibri Light"/>
              </w:rPr>
              <w:t>interpretation</w:t>
            </w:r>
            <w:r w:rsidR="009D55B1">
              <w:rPr>
                <w:rFonts w:ascii="Calibri Light" w:hAnsi="Calibri Light" w:cs="Calibri Light"/>
              </w:rPr>
              <w:t>s</w:t>
            </w:r>
          </w:p>
          <w:p w14:paraId="6525E4DC" w14:textId="093AA050" w:rsidR="005B3CEA" w:rsidRPr="000E1102" w:rsidRDefault="000E1102" w:rsidP="000E1102">
            <w:pPr>
              <w:pStyle w:val="ListParagraph"/>
              <w:numPr>
                <w:ilvl w:val="0"/>
                <w:numId w:val="35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What </w:t>
            </w:r>
            <w:proofErr w:type="gramStart"/>
            <w:r>
              <w:rPr>
                <w:rFonts w:ascii="Calibri Light" w:hAnsi="Calibri Light" w:cs="Calibri Light"/>
              </w:rPr>
              <w:t>are</w:t>
            </w:r>
            <w:proofErr w:type="gramEnd"/>
            <w:r>
              <w:rPr>
                <w:rFonts w:ascii="Calibri Light" w:hAnsi="Calibri Light" w:cs="Calibri Light"/>
              </w:rPr>
              <w:t xml:space="preserve"> the </w:t>
            </w:r>
            <w:r w:rsidR="005B3CEA" w:rsidRPr="000E1102">
              <w:rPr>
                <w:rFonts w:ascii="Calibri Light" w:hAnsi="Calibri Light" w:cs="Calibri Light"/>
              </w:rPr>
              <w:t>inclusion/exclusion criteria</w:t>
            </w:r>
            <w:r>
              <w:rPr>
                <w:rFonts w:ascii="Calibri Light" w:hAnsi="Calibri Light" w:cs="Calibri Light"/>
              </w:rPr>
              <w:t>?</w:t>
            </w:r>
          </w:p>
        </w:tc>
      </w:tr>
    </w:tbl>
    <w:p w14:paraId="440F7B07" w14:textId="462D7B2C" w:rsidR="00EE0F77" w:rsidRDefault="00EE0F77" w:rsidP="00EE0F77">
      <w:pPr>
        <w:rPr>
          <w:rFonts w:ascii="Calibri Light" w:hAnsi="Calibri Light" w:cs="Calibri Light"/>
        </w:rPr>
      </w:pPr>
    </w:p>
    <w:p w14:paraId="59DB1A27" w14:textId="308FD013" w:rsidR="00EE0F77" w:rsidRPr="0091058C" w:rsidRDefault="0030604E" w:rsidP="00EE0F77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8</w:t>
      </w:r>
      <w:r w:rsidR="00EE0F77" w:rsidRPr="0091058C">
        <w:rPr>
          <w:rFonts w:ascii="Calibri Light" w:hAnsi="Calibri Light" w:cs="Calibri Light"/>
          <w:b/>
          <w:bCs/>
        </w:rPr>
        <w:t xml:space="preserve">.2. </w:t>
      </w:r>
      <w:r>
        <w:rPr>
          <w:rFonts w:ascii="Calibri Light" w:hAnsi="Calibri Light" w:cs="Calibri Light"/>
          <w:b/>
          <w:bCs/>
        </w:rPr>
        <w:t>Evaluating research questions using FINER criteria</w:t>
      </w:r>
    </w:p>
    <w:p w14:paraId="2B361F05" w14:textId="7AED3748" w:rsidR="0091058C" w:rsidRDefault="0091058C" w:rsidP="00EE0F77">
      <w:pPr>
        <w:rPr>
          <w:rFonts w:ascii="Calibri Light" w:hAnsi="Calibri Light" w:cs="Calibri Light"/>
        </w:rPr>
      </w:pPr>
    </w:p>
    <w:p w14:paraId="69D04538" w14:textId="0B7671D9" w:rsidR="008210E4" w:rsidRDefault="000E1102" w:rsidP="00EE0F7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Once the research question is developed using the PICOT framework, </w:t>
      </w:r>
      <w:r w:rsidR="0065263C" w:rsidRPr="0065263C">
        <w:rPr>
          <w:rFonts w:ascii="Calibri Light" w:hAnsi="Calibri Light" w:cs="Calibri Light"/>
        </w:rPr>
        <w:t>the FINER criteria can be used to assess the quality of the research question and determine if the research is feasible.</w:t>
      </w:r>
    </w:p>
    <w:p w14:paraId="532BC62C" w14:textId="68AB122F" w:rsidR="000E1102" w:rsidRDefault="000E1102" w:rsidP="00EE0F77">
      <w:pPr>
        <w:rPr>
          <w:rFonts w:ascii="Calibri Light" w:hAnsi="Calibri Light" w:cs="Calibri Light"/>
        </w:rPr>
      </w:pPr>
    </w:p>
    <w:p w14:paraId="05E57C1B" w14:textId="7A74CC11" w:rsidR="000E1102" w:rsidRPr="00D523C9" w:rsidRDefault="000E1102" w:rsidP="00EE0F77">
      <w:pPr>
        <w:rPr>
          <w:rFonts w:ascii="Calibri Light" w:hAnsi="Calibri Light" w:cs="Calibri Light"/>
          <w:b/>
          <w:bCs/>
        </w:rPr>
      </w:pPr>
      <w:r w:rsidRPr="00D523C9">
        <w:rPr>
          <w:rFonts w:ascii="Calibri Light" w:hAnsi="Calibri Light" w:cs="Calibri Light"/>
          <w:b/>
          <w:bCs/>
        </w:rPr>
        <w:t xml:space="preserve">Table 2. </w:t>
      </w:r>
      <w:r w:rsidR="00A31E47" w:rsidRPr="00D523C9">
        <w:rPr>
          <w:rFonts w:ascii="Calibri Light" w:hAnsi="Calibri Light" w:cs="Calibri Light"/>
          <w:b/>
          <w:bCs/>
        </w:rPr>
        <w:t>Key</w:t>
      </w:r>
      <w:r w:rsidRPr="00D523C9">
        <w:rPr>
          <w:rFonts w:ascii="Calibri Light" w:hAnsi="Calibri Light" w:cs="Calibri Light"/>
          <w:b/>
          <w:bCs/>
        </w:rPr>
        <w:t xml:space="preserve"> elements </w:t>
      </w:r>
      <w:r w:rsidR="00A31E47" w:rsidRPr="00D523C9">
        <w:rPr>
          <w:rFonts w:ascii="Calibri Light" w:hAnsi="Calibri Light" w:cs="Calibri Light"/>
          <w:b/>
          <w:bCs/>
        </w:rPr>
        <w:t xml:space="preserve">and guiding questions </w:t>
      </w:r>
      <w:r w:rsidRPr="00D523C9">
        <w:rPr>
          <w:rFonts w:ascii="Calibri Light" w:hAnsi="Calibri Light" w:cs="Calibri Light"/>
          <w:b/>
          <w:bCs/>
        </w:rPr>
        <w:t>f</w:t>
      </w:r>
      <w:r w:rsidR="00A31E47" w:rsidRPr="00D523C9">
        <w:rPr>
          <w:rFonts w:ascii="Calibri Light" w:hAnsi="Calibri Light" w:cs="Calibri Light"/>
          <w:b/>
          <w:bCs/>
        </w:rPr>
        <w:t>or</w:t>
      </w:r>
      <w:r w:rsidRPr="00D523C9">
        <w:rPr>
          <w:rFonts w:ascii="Calibri Light" w:hAnsi="Calibri Light" w:cs="Calibri Light"/>
          <w:b/>
          <w:bCs/>
        </w:rPr>
        <w:t xml:space="preserve"> the FINER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8210E4" w:rsidRPr="005B3CEA" w14:paraId="24F09F39" w14:textId="77777777" w:rsidTr="008210E4">
        <w:tc>
          <w:tcPr>
            <w:tcW w:w="1696" w:type="dxa"/>
          </w:tcPr>
          <w:p w14:paraId="31F1E86B" w14:textId="77777777" w:rsidR="008210E4" w:rsidRPr="005B3CEA" w:rsidRDefault="008210E4" w:rsidP="003E1CEC">
            <w:pPr>
              <w:rPr>
                <w:rFonts w:ascii="Calibri Light" w:hAnsi="Calibri Light" w:cs="Calibri Light"/>
                <w:b/>
                <w:bCs/>
              </w:rPr>
            </w:pPr>
            <w:r w:rsidRPr="005B3CEA">
              <w:rPr>
                <w:rFonts w:ascii="Calibri Light" w:hAnsi="Calibri Light" w:cs="Calibri Light"/>
                <w:b/>
                <w:bCs/>
              </w:rPr>
              <w:t>Element</w:t>
            </w:r>
          </w:p>
        </w:tc>
        <w:tc>
          <w:tcPr>
            <w:tcW w:w="7654" w:type="dxa"/>
          </w:tcPr>
          <w:p w14:paraId="286E2791" w14:textId="543B8020" w:rsidR="008210E4" w:rsidRPr="005B3CEA" w:rsidRDefault="008210E4" w:rsidP="003E1CEC">
            <w:pPr>
              <w:rPr>
                <w:rFonts w:ascii="Calibri Light" w:hAnsi="Calibri Light" w:cs="Calibri Light"/>
                <w:b/>
                <w:bCs/>
              </w:rPr>
            </w:pPr>
            <w:r w:rsidRPr="005B3CEA">
              <w:rPr>
                <w:rFonts w:ascii="Calibri Light" w:hAnsi="Calibri Light" w:cs="Calibri Light"/>
                <w:b/>
                <w:bCs/>
              </w:rPr>
              <w:t>Description</w:t>
            </w:r>
            <w:r w:rsidR="00A31E47">
              <w:rPr>
                <w:rFonts w:ascii="Calibri Light" w:hAnsi="Calibri Light" w:cs="Calibri Light"/>
                <w:b/>
                <w:bCs/>
              </w:rPr>
              <w:t xml:space="preserve"> and guiding questions</w:t>
            </w:r>
          </w:p>
        </w:tc>
      </w:tr>
      <w:tr w:rsidR="008210E4" w14:paraId="286F8D89" w14:textId="77777777" w:rsidTr="008210E4">
        <w:tc>
          <w:tcPr>
            <w:tcW w:w="1696" w:type="dxa"/>
          </w:tcPr>
          <w:p w14:paraId="3E19145D" w14:textId="3FABEA9F" w:rsidR="008210E4" w:rsidRDefault="008210E4" w:rsidP="003E1CE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F </w:t>
            </w:r>
            <w:proofErr w:type="spellStart"/>
            <w:r>
              <w:rPr>
                <w:rFonts w:ascii="Calibri Light" w:hAnsi="Calibri Light" w:cs="Calibri Light"/>
              </w:rPr>
              <w:t>easible</w:t>
            </w:r>
            <w:proofErr w:type="spellEnd"/>
            <w:r>
              <w:rPr>
                <w:rFonts w:ascii="Calibri Light" w:hAnsi="Calibri Light" w:cs="Calibri Light"/>
              </w:rPr>
              <w:t>?</w:t>
            </w:r>
          </w:p>
        </w:tc>
        <w:tc>
          <w:tcPr>
            <w:tcW w:w="7654" w:type="dxa"/>
          </w:tcPr>
          <w:p w14:paraId="61119C2C" w14:textId="3B6D881A" w:rsidR="00A31E47" w:rsidRDefault="00A31E47" w:rsidP="003E1CE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The feasibility criteri</w:t>
            </w:r>
            <w:r w:rsidR="00F410B0">
              <w:rPr>
                <w:rFonts w:ascii="Calibri Light" w:hAnsi="Calibri Light" w:cs="Calibri Light"/>
              </w:rPr>
              <w:t>on</w:t>
            </w:r>
            <w:r>
              <w:rPr>
                <w:rFonts w:ascii="Calibri Light" w:hAnsi="Calibri Light" w:cs="Calibri Light"/>
              </w:rPr>
              <w:t xml:space="preserve"> should ensure that the research is </w:t>
            </w:r>
            <w:proofErr w:type="gramStart"/>
            <w:r>
              <w:rPr>
                <w:rFonts w:ascii="Calibri Light" w:hAnsi="Calibri Light" w:cs="Calibri Light"/>
              </w:rPr>
              <w:t>doable</w:t>
            </w:r>
            <w:proofErr w:type="gramEnd"/>
            <w:r>
              <w:rPr>
                <w:rFonts w:ascii="Calibri Light" w:hAnsi="Calibri Light" w:cs="Calibri Light"/>
              </w:rPr>
              <w:t xml:space="preserve"> and </w:t>
            </w:r>
            <w:r w:rsidR="00DF6783">
              <w:rPr>
                <w:rFonts w:ascii="Calibri Light" w:hAnsi="Calibri Light" w:cs="Calibri Light"/>
              </w:rPr>
              <w:t xml:space="preserve">the </w:t>
            </w:r>
            <w:r>
              <w:rPr>
                <w:rFonts w:ascii="Calibri Light" w:hAnsi="Calibri Light" w:cs="Calibri Light"/>
              </w:rPr>
              <w:t>results will be generated in a reasonable time frame</w:t>
            </w:r>
          </w:p>
          <w:p w14:paraId="7851F5DB" w14:textId="77777777" w:rsidR="00A31E47" w:rsidRPr="00D6291E" w:rsidRDefault="008210E4" w:rsidP="00D6291E">
            <w:pPr>
              <w:rPr>
                <w:rFonts w:ascii="Calibri Light" w:hAnsi="Calibri Light" w:cs="Calibri Light"/>
                <w:rPrChange w:id="2" w:author="Dahn Jeong" w:date="2021-12-16T22:30:00Z">
                  <w:rPr/>
                </w:rPrChange>
              </w:rPr>
              <w:pPrChange w:id="3" w:author="Dahn Jeong" w:date="2021-12-16T22:30:00Z">
                <w:pPr>
                  <w:pStyle w:val="ListParagraph"/>
                  <w:numPr>
                    <w:numId w:val="35"/>
                  </w:numPr>
                  <w:ind w:left="360" w:hanging="360"/>
                </w:pPr>
              </w:pPrChange>
            </w:pPr>
            <w:r w:rsidRPr="00D6291E">
              <w:rPr>
                <w:rFonts w:ascii="Calibri Light" w:hAnsi="Calibri Light" w:cs="Calibri Light"/>
                <w:rPrChange w:id="4" w:author="Dahn Jeong" w:date="2021-12-16T22:30:00Z">
                  <w:rPr/>
                </w:rPrChange>
              </w:rPr>
              <w:lastRenderedPageBreak/>
              <w:t xml:space="preserve">Is the research feasible? </w:t>
            </w:r>
          </w:p>
          <w:p w14:paraId="62D1AB45" w14:textId="77777777" w:rsidR="00A31E47" w:rsidRPr="00D6291E" w:rsidRDefault="00A31E47" w:rsidP="00D6291E">
            <w:pPr>
              <w:rPr>
                <w:rFonts w:ascii="Calibri Light" w:hAnsi="Calibri Light" w:cs="Calibri Light"/>
                <w:rPrChange w:id="5" w:author="Dahn Jeong" w:date="2021-12-16T22:30:00Z">
                  <w:rPr/>
                </w:rPrChange>
              </w:rPr>
              <w:pPrChange w:id="6" w:author="Dahn Jeong" w:date="2021-12-16T22:30:00Z">
                <w:pPr>
                  <w:pStyle w:val="ListParagraph"/>
                  <w:numPr>
                    <w:numId w:val="35"/>
                  </w:numPr>
                  <w:ind w:left="360" w:hanging="360"/>
                </w:pPr>
              </w:pPrChange>
            </w:pPr>
            <w:r w:rsidRPr="00D6291E">
              <w:rPr>
                <w:rFonts w:ascii="Calibri Light" w:hAnsi="Calibri Light" w:cs="Calibri Light"/>
                <w:rPrChange w:id="7" w:author="Dahn Jeong" w:date="2021-12-16T22:30:00Z">
                  <w:rPr/>
                </w:rPrChange>
              </w:rPr>
              <w:t>Is the exposure/treatment or outcome r</w:t>
            </w:r>
            <w:r w:rsidR="008210E4" w:rsidRPr="00D6291E">
              <w:rPr>
                <w:rFonts w:ascii="Calibri Light" w:hAnsi="Calibri Light" w:cs="Calibri Light"/>
                <w:rPrChange w:id="8" w:author="Dahn Jeong" w:date="2021-12-16T22:30:00Z">
                  <w:rPr/>
                </w:rPrChange>
              </w:rPr>
              <w:t>are?</w:t>
            </w:r>
          </w:p>
          <w:p w14:paraId="66628910" w14:textId="1C1A27BF" w:rsidR="00A31E47" w:rsidRPr="00D6291E" w:rsidRDefault="00F410B0" w:rsidP="00D6291E">
            <w:pPr>
              <w:rPr>
                <w:rFonts w:ascii="Calibri Light" w:hAnsi="Calibri Light" w:cs="Calibri Light"/>
                <w:rPrChange w:id="9" w:author="Dahn Jeong" w:date="2021-12-16T22:30:00Z">
                  <w:rPr/>
                </w:rPrChange>
              </w:rPr>
              <w:pPrChange w:id="10" w:author="Dahn Jeong" w:date="2021-12-16T22:30:00Z">
                <w:pPr>
                  <w:pStyle w:val="ListParagraph"/>
                  <w:numPr>
                    <w:numId w:val="35"/>
                  </w:numPr>
                  <w:ind w:left="360" w:hanging="360"/>
                </w:pPr>
              </w:pPrChange>
            </w:pPr>
            <w:r w:rsidRPr="00D6291E">
              <w:rPr>
                <w:rFonts w:ascii="Calibri Light" w:hAnsi="Calibri Light" w:cs="Calibri Light"/>
                <w:rPrChange w:id="11" w:author="Dahn Jeong" w:date="2021-12-16T22:30:00Z">
                  <w:rPr/>
                </w:rPrChange>
              </w:rPr>
              <w:t>Will it be possible to obtain an adequate sample size?</w:t>
            </w:r>
          </w:p>
          <w:p w14:paraId="12B9EBF7" w14:textId="77777777" w:rsidR="00A31E47" w:rsidRPr="00D6291E" w:rsidRDefault="00F410B0" w:rsidP="00D6291E">
            <w:pPr>
              <w:rPr>
                <w:rFonts w:ascii="Calibri Light" w:hAnsi="Calibri Light" w:cs="Calibri Light"/>
                <w:rPrChange w:id="12" w:author="Dahn Jeong" w:date="2021-12-16T22:30:00Z">
                  <w:rPr/>
                </w:rPrChange>
              </w:rPr>
              <w:pPrChange w:id="13" w:author="Dahn Jeong" w:date="2021-12-16T22:30:00Z">
                <w:pPr>
                  <w:pStyle w:val="ListParagraph"/>
                  <w:numPr>
                    <w:numId w:val="35"/>
                  </w:numPr>
                  <w:ind w:left="360" w:hanging="360"/>
                </w:pPr>
              </w:pPrChange>
            </w:pPr>
            <w:r w:rsidRPr="00D6291E">
              <w:rPr>
                <w:rFonts w:ascii="Calibri Light" w:hAnsi="Calibri Light" w:cs="Calibri Light"/>
                <w:rPrChange w:id="14" w:author="Dahn Jeong" w:date="2021-12-16T22:30:00Z">
                  <w:rPr/>
                </w:rPrChange>
              </w:rPr>
              <w:t>Is the study population representative of the target population?</w:t>
            </w:r>
          </w:p>
          <w:p w14:paraId="24B1337A" w14:textId="77777777" w:rsidR="00F410B0" w:rsidRPr="00D6291E" w:rsidRDefault="00F410B0" w:rsidP="00D6291E">
            <w:pPr>
              <w:rPr>
                <w:rFonts w:ascii="Calibri Light" w:hAnsi="Calibri Light" w:cs="Calibri Light"/>
                <w:rPrChange w:id="15" w:author="Dahn Jeong" w:date="2021-12-16T22:30:00Z">
                  <w:rPr/>
                </w:rPrChange>
              </w:rPr>
              <w:pPrChange w:id="16" w:author="Dahn Jeong" w:date="2021-12-16T22:30:00Z">
                <w:pPr>
                  <w:pStyle w:val="ListParagraph"/>
                  <w:numPr>
                    <w:numId w:val="35"/>
                  </w:numPr>
                  <w:ind w:left="360" w:hanging="360"/>
                </w:pPr>
              </w:pPrChange>
            </w:pPr>
            <w:r w:rsidRPr="00D6291E">
              <w:rPr>
                <w:rFonts w:ascii="Calibri Light" w:hAnsi="Calibri Light" w:cs="Calibri Light"/>
                <w:rPrChange w:id="17" w:author="Dahn Jeong" w:date="2021-12-16T22:30:00Z">
                  <w:rPr/>
                </w:rPrChange>
              </w:rPr>
              <w:t>Is there an appropriate study design to address the research question?</w:t>
            </w:r>
          </w:p>
          <w:p w14:paraId="0FA42D6E" w14:textId="756DB4A8" w:rsidR="00C972A1" w:rsidRPr="00D6291E" w:rsidRDefault="00C972A1" w:rsidP="00D6291E">
            <w:pPr>
              <w:rPr>
                <w:rFonts w:ascii="Calibri Light" w:hAnsi="Calibri Light" w:cs="Calibri Light"/>
                <w:rPrChange w:id="18" w:author="Dahn Jeong" w:date="2021-12-16T22:30:00Z">
                  <w:rPr/>
                </w:rPrChange>
              </w:rPr>
              <w:pPrChange w:id="19" w:author="Dahn Jeong" w:date="2021-12-16T22:30:00Z">
                <w:pPr>
                  <w:pStyle w:val="ListParagraph"/>
                  <w:numPr>
                    <w:numId w:val="35"/>
                  </w:numPr>
                  <w:ind w:left="360" w:hanging="360"/>
                </w:pPr>
              </w:pPrChange>
            </w:pPr>
            <w:r w:rsidRPr="00D6291E">
              <w:rPr>
                <w:rFonts w:ascii="Calibri Light" w:hAnsi="Calibri Light" w:cs="Calibri Light"/>
                <w:rPrChange w:id="20" w:author="Dahn Jeong" w:date="2021-12-16T22:30:00Z">
                  <w:rPr/>
                </w:rPrChange>
              </w:rPr>
              <w:t>Is the scope of the study manageable?</w:t>
            </w:r>
          </w:p>
        </w:tc>
      </w:tr>
      <w:tr w:rsidR="008210E4" w14:paraId="5787B393" w14:textId="77777777" w:rsidTr="008210E4">
        <w:tc>
          <w:tcPr>
            <w:tcW w:w="1696" w:type="dxa"/>
          </w:tcPr>
          <w:p w14:paraId="5A957990" w14:textId="3E61C599" w:rsidR="008210E4" w:rsidRDefault="008210E4" w:rsidP="003E1CE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lastRenderedPageBreak/>
              <w:t xml:space="preserve">I </w:t>
            </w:r>
            <w:proofErr w:type="spellStart"/>
            <w:r>
              <w:rPr>
                <w:rFonts w:ascii="Calibri Light" w:hAnsi="Calibri Light" w:cs="Calibri Light"/>
              </w:rPr>
              <w:t>nteresting</w:t>
            </w:r>
            <w:proofErr w:type="spellEnd"/>
            <w:r>
              <w:rPr>
                <w:rFonts w:ascii="Calibri Light" w:hAnsi="Calibri Light" w:cs="Calibri Light"/>
              </w:rPr>
              <w:t>?</w:t>
            </w:r>
          </w:p>
        </w:tc>
        <w:tc>
          <w:tcPr>
            <w:tcW w:w="7654" w:type="dxa"/>
          </w:tcPr>
          <w:p w14:paraId="3996835A" w14:textId="763084AF" w:rsidR="00F410B0" w:rsidRDefault="00F410B0" w:rsidP="003E1CE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This criterion encourages </w:t>
            </w:r>
            <w:r w:rsidR="00DF6783">
              <w:rPr>
                <w:rFonts w:ascii="Calibri Light" w:hAnsi="Calibri Light" w:cs="Calibri Light"/>
              </w:rPr>
              <w:t xml:space="preserve">researchers </w:t>
            </w:r>
            <w:r>
              <w:rPr>
                <w:rFonts w:ascii="Calibri Light" w:hAnsi="Calibri Light" w:cs="Calibri Light"/>
              </w:rPr>
              <w:t xml:space="preserve">to think about who the target audience of the research </w:t>
            </w:r>
            <w:r w:rsidR="00DF6783">
              <w:rPr>
                <w:rFonts w:ascii="Calibri Light" w:hAnsi="Calibri Light" w:cs="Calibri Light"/>
              </w:rPr>
              <w:t xml:space="preserve">study </w:t>
            </w:r>
            <w:r>
              <w:rPr>
                <w:rFonts w:ascii="Calibri Light" w:hAnsi="Calibri Light" w:cs="Calibri Light"/>
              </w:rPr>
              <w:t>would be</w:t>
            </w:r>
          </w:p>
          <w:p w14:paraId="5EF0B2F7" w14:textId="77777777" w:rsidR="00F410B0" w:rsidRPr="00D6291E" w:rsidRDefault="008210E4" w:rsidP="00D6291E">
            <w:pPr>
              <w:rPr>
                <w:rFonts w:ascii="Calibri Light" w:hAnsi="Calibri Light" w:cs="Calibri Light"/>
                <w:rPrChange w:id="21" w:author="Dahn Jeong" w:date="2021-12-16T22:32:00Z">
                  <w:rPr/>
                </w:rPrChange>
              </w:rPr>
              <w:pPrChange w:id="22" w:author="Dahn Jeong" w:date="2021-12-16T22:32:00Z">
                <w:pPr>
                  <w:pStyle w:val="ListParagraph"/>
                  <w:numPr>
                    <w:numId w:val="36"/>
                  </w:numPr>
                  <w:ind w:left="360" w:hanging="360"/>
                </w:pPr>
              </w:pPrChange>
            </w:pPr>
            <w:r w:rsidRPr="00D6291E">
              <w:rPr>
                <w:rFonts w:ascii="Calibri Light" w:hAnsi="Calibri Light" w:cs="Calibri Light"/>
                <w:rPrChange w:id="23" w:author="Dahn Jeong" w:date="2021-12-16T22:32:00Z">
                  <w:rPr/>
                </w:rPrChange>
              </w:rPr>
              <w:t xml:space="preserve">Who would be interested in this research? </w:t>
            </w:r>
          </w:p>
          <w:p w14:paraId="71062B9A" w14:textId="77777777" w:rsidR="008210E4" w:rsidRPr="00D6291E" w:rsidRDefault="008210E4" w:rsidP="00D6291E">
            <w:pPr>
              <w:rPr>
                <w:rFonts w:ascii="Calibri Light" w:hAnsi="Calibri Light" w:cs="Calibri Light"/>
                <w:rPrChange w:id="24" w:author="Dahn Jeong" w:date="2021-12-16T22:32:00Z">
                  <w:rPr/>
                </w:rPrChange>
              </w:rPr>
              <w:pPrChange w:id="25" w:author="Dahn Jeong" w:date="2021-12-16T22:32:00Z">
                <w:pPr>
                  <w:pStyle w:val="ListParagraph"/>
                  <w:numPr>
                    <w:numId w:val="36"/>
                  </w:numPr>
                  <w:ind w:left="360" w:hanging="360"/>
                </w:pPr>
              </w:pPrChange>
            </w:pPr>
            <w:r w:rsidRPr="00D6291E">
              <w:rPr>
                <w:rFonts w:ascii="Calibri Light" w:hAnsi="Calibri Light" w:cs="Calibri Light"/>
                <w:rPrChange w:id="26" w:author="Dahn Jeong" w:date="2021-12-16T22:32:00Z">
                  <w:rPr/>
                </w:rPrChange>
              </w:rPr>
              <w:t>Who is the target audience?</w:t>
            </w:r>
          </w:p>
          <w:p w14:paraId="1F21628D" w14:textId="77777777" w:rsidR="00F410B0" w:rsidRPr="00D6291E" w:rsidRDefault="00F410B0" w:rsidP="00D6291E">
            <w:pPr>
              <w:rPr>
                <w:rFonts w:ascii="Calibri Light" w:hAnsi="Calibri Light" w:cs="Calibri Light"/>
                <w:rPrChange w:id="27" w:author="Dahn Jeong" w:date="2021-12-16T22:32:00Z">
                  <w:rPr/>
                </w:rPrChange>
              </w:rPr>
              <w:pPrChange w:id="28" w:author="Dahn Jeong" w:date="2021-12-16T22:32:00Z">
                <w:pPr>
                  <w:pStyle w:val="ListParagraph"/>
                  <w:numPr>
                    <w:numId w:val="36"/>
                  </w:numPr>
                  <w:ind w:left="360" w:hanging="360"/>
                </w:pPr>
              </w:pPrChange>
            </w:pPr>
            <w:r w:rsidRPr="00D6291E">
              <w:rPr>
                <w:rFonts w:ascii="Calibri Light" w:hAnsi="Calibri Light" w:cs="Calibri Light"/>
                <w:rPrChange w:id="29" w:author="Dahn Jeong" w:date="2021-12-16T22:32:00Z">
                  <w:rPr/>
                </w:rPrChange>
              </w:rPr>
              <w:t>Who would be the knowledge users of this research?</w:t>
            </w:r>
          </w:p>
          <w:p w14:paraId="33657D61" w14:textId="3ECE221D" w:rsidR="00C972A1" w:rsidRPr="00D6291E" w:rsidRDefault="00C972A1" w:rsidP="00D6291E">
            <w:pPr>
              <w:rPr>
                <w:rFonts w:ascii="Calibri Light" w:hAnsi="Calibri Light" w:cs="Calibri Light"/>
                <w:rPrChange w:id="30" w:author="Dahn Jeong" w:date="2021-12-16T22:32:00Z">
                  <w:rPr/>
                </w:rPrChange>
              </w:rPr>
              <w:pPrChange w:id="31" w:author="Dahn Jeong" w:date="2021-12-16T22:32:00Z">
                <w:pPr>
                  <w:pStyle w:val="ListParagraph"/>
                  <w:numPr>
                    <w:numId w:val="36"/>
                  </w:numPr>
                  <w:ind w:left="360" w:hanging="360"/>
                </w:pPr>
              </w:pPrChange>
            </w:pPr>
            <w:r w:rsidRPr="00D6291E">
              <w:rPr>
                <w:rFonts w:ascii="Calibri Light" w:hAnsi="Calibri Light" w:cs="Calibri Light"/>
                <w:rPrChange w:id="32" w:author="Dahn Jeong" w:date="2021-12-16T22:32:00Z">
                  <w:rPr/>
                </w:rPrChange>
              </w:rPr>
              <w:t>How will you make it “interesting” to the target audience?</w:t>
            </w:r>
          </w:p>
        </w:tc>
      </w:tr>
      <w:tr w:rsidR="008210E4" w14:paraId="114565B0" w14:textId="77777777" w:rsidTr="008210E4">
        <w:tc>
          <w:tcPr>
            <w:tcW w:w="1696" w:type="dxa"/>
          </w:tcPr>
          <w:p w14:paraId="0C00F73B" w14:textId="1B10D71F" w:rsidR="008210E4" w:rsidRDefault="008210E4" w:rsidP="003E1CE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N ovel?</w:t>
            </w:r>
          </w:p>
        </w:tc>
        <w:tc>
          <w:tcPr>
            <w:tcW w:w="7654" w:type="dxa"/>
          </w:tcPr>
          <w:p w14:paraId="3994DA85" w14:textId="0D45F70E" w:rsidR="00F410B0" w:rsidRDefault="00F410B0" w:rsidP="003E1CE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The research question should generate evidence that adds to the existing literature</w:t>
            </w:r>
          </w:p>
          <w:p w14:paraId="030084B7" w14:textId="77777777" w:rsidR="00F410B0" w:rsidRPr="00D6291E" w:rsidRDefault="008210E4" w:rsidP="00D6291E">
            <w:pPr>
              <w:rPr>
                <w:rFonts w:ascii="Calibri Light" w:hAnsi="Calibri Light" w:cs="Calibri Light"/>
                <w:rPrChange w:id="33" w:author="Dahn Jeong" w:date="2021-12-16T22:33:00Z">
                  <w:rPr/>
                </w:rPrChange>
              </w:rPr>
              <w:pPrChange w:id="34" w:author="Dahn Jeong" w:date="2021-12-16T22:33:00Z">
                <w:pPr>
                  <w:pStyle w:val="ListParagraph"/>
                  <w:numPr>
                    <w:numId w:val="37"/>
                  </w:numPr>
                  <w:ind w:left="360" w:hanging="360"/>
                </w:pPr>
              </w:pPrChange>
            </w:pPr>
            <w:r w:rsidRPr="00D6291E">
              <w:rPr>
                <w:rFonts w:ascii="Calibri Light" w:hAnsi="Calibri Light" w:cs="Calibri Light"/>
                <w:rPrChange w:id="35" w:author="Dahn Jeong" w:date="2021-12-16T22:33:00Z">
                  <w:rPr/>
                </w:rPrChange>
              </w:rPr>
              <w:t xml:space="preserve">Is the research original and novel? </w:t>
            </w:r>
          </w:p>
          <w:p w14:paraId="5951C0B6" w14:textId="53F2D2D3" w:rsidR="008210E4" w:rsidRPr="00D6291E" w:rsidRDefault="008210E4" w:rsidP="00D6291E">
            <w:pPr>
              <w:rPr>
                <w:rFonts w:ascii="Calibri Light" w:hAnsi="Calibri Light" w:cs="Calibri Light"/>
                <w:rPrChange w:id="36" w:author="Dahn Jeong" w:date="2021-12-16T22:33:00Z">
                  <w:rPr/>
                </w:rPrChange>
              </w:rPr>
              <w:pPrChange w:id="37" w:author="Dahn Jeong" w:date="2021-12-16T22:33:00Z">
                <w:pPr>
                  <w:pStyle w:val="ListParagraph"/>
                  <w:numPr>
                    <w:numId w:val="37"/>
                  </w:numPr>
                  <w:ind w:left="360" w:hanging="360"/>
                </w:pPr>
              </w:pPrChange>
            </w:pPr>
            <w:r w:rsidRPr="00D6291E">
              <w:rPr>
                <w:rFonts w:ascii="Calibri Light" w:hAnsi="Calibri Light" w:cs="Calibri Light"/>
                <w:rPrChange w:id="38" w:author="Dahn Jeong" w:date="2021-12-16T22:33:00Z">
                  <w:rPr/>
                </w:rPrChange>
              </w:rPr>
              <w:t>Is th</w:t>
            </w:r>
            <w:r w:rsidR="00DF6783" w:rsidRPr="00D6291E">
              <w:rPr>
                <w:rFonts w:ascii="Calibri Light" w:hAnsi="Calibri Light" w:cs="Calibri Light"/>
                <w:rPrChange w:id="39" w:author="Dahn Jeong" w:date="2021-12-16T22:33:00Z">
                  <w:rPr/>
                </w:rPrChange>
              </w:rPr>
              <w:t>e research question</w:t>
            </w:r>
            <w:r w:rsidRPr="00D6291E">
              <w:rPr>
                <w:rFonts w:ascii="Calibri Light" w:hAnsi="Calibri Light" w:cs="Calibri Light"/>
                <w:rPrChange w:id="40" w:author="Dahn Jeong" w:date="2021-12-16T22:33:00Z">
                  <w:rPr/>
                </w:rPrChange>
              </w:rPr>
              <w:t xml:space="preserve"> already answered in the literature?</w:t>
            </w:r>
          </w:p>
          <w:p w14:paraId="1C194A55" w14:textId="5FA1D276" w:rsidR="00C972A1" w:rsidRPr="00D6291E" w:rsidRDefault="00C972A1" w:rsidP="00D6291E">
            <w:pPr>
              <w:rPr>
                <w:rFonts w:ascii="Calibri Light" w:hAnsi="Calibri Light" w:cs="Calibri Light"/>
                <w:rPrChange w:id="41" w:author="Dahn Jeong" w:date="2021-12-16T22:33:00Z">
                  <w:rPr/>
                </w:rPrChange>
              </w:rPr>
              <w:pPrChange w:id="42" w:author="Dahn Jeong" w:date="2021-12-16T22:33:00Z">
                <w:pPr>
                  <w:pStyle w:val="ListParagraph"/>
                  <w:numPr>
                    <w:numId w:val="37"/>
                  </w:numPr>
                  <w:ind w:left="360" w:hanging="360"/>
                </w:pPr>
              </w:pPrChange>
            </w:pPr>
            <w:r w:rsidRPr="00D6291E">
              <w:rPr>
                <w:rFonts w:ascii="Calibri Light" w:hAnsi="Calibri Light" w:cs="Calibri Light"/>
                <w:rPrChange w:id="43" w:author="Dahn Jeong" w:date="2021-12-16T22:33:00Z">
                  <w:rPr/>
                </w:rPrChange>
              </w:rPr>
              <w:t>What does this research add?</w:t>
            </w:r>
          </w:p>
        </w:tc>
      </w:tr>
      <w:tr w:rsidR="008210E4" w14:paraId="4CC8C3B1" w14:textId="77777777" w:rsidTr="008210E4">
        <w:tc>
          <w:tcPr>
            <w:tcW w:w="1696" w:type="dxa"/>
          </w:tcPr>
          <w:p w14:paraId="2E5ADD5E" w14:textId="4813B804" w:rsidR="008210E4" w:rsidRDefault="008210E4" w:rsidP="003E1CE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E </w:t>
            </w:r>
            <w:proofErr w:type="spellStart"/>
            <w:r>
              <w:rPr>
                <w:rFonts w:ascii="Calibri Light" w:hAnsi="Calibri Light" w:cs="Calibri Light"/>
              </w:rPr>
              <w:t>thical</w:t>
            </w:r>
            <w:proofErr w:type="spellEnd"/>
            <w:r>
              <w:rPr>
                <w:rFonts w:ascii="Calibri Light" w:hAnsi="Calibri Light" w:cs="Calibri Light"/>
              </w:rPr>
              <w:t>?</w:t>
            </w:r>
          </w:p>
        </w:tc>
        <w:tc>
          <w:tcPr>
            <w:tcW w:w="7654" w:type="dxa"/>
          </w:tcPr>
          <w:p w14:paraId="26A6997F" w14:textId="77777777" w:rsidR="00F410B0" w:rsidRDefault="00F410B0" w:rsidP="003E1CE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It is critical to think about the ethical implications of the proposed study </w:t>
            </w:r>
          </w:p>
          <w:p w14:paraId="4958B64E" w14:textId="77777777" w:rsidR="00F410B0" w:rsidRPr="00D6291E" w:rsidRDefault="00F410B0" w:rsidP="00D6291E">
            <w:pPr>
              <w:rPr>
                <w:rFonts w:ascii="Calibri Light" w:hAnsi="Calibri Light" w:cs="Calibri Light"/>
                <w:rPrChange w:id="44" w:author="Dahn Jeong" w:date="2021-12-16T22:34:00Z">
                  <w:rPr/>
                </w:rPrChange>
              </w:rPr>
              <w:pPrChange w:id="45" w:author="Dahn Jeong" w:date="2021-12-16T22:34:00Z">
                <w:pPr>
                  <w:pStyle w:val="ListParagraph"/>
                  <w:numPr>
                    <w:numId w:val="38"/>
                  </w:numPr>
                  <w:ind w:left="360" w:hanging="360"/>
                </w:pPr>
              </w:pPrChange>
            </w:pPr>
            <w:r w:rsidRPr="00D6291E">
              <w:rPr>
                <w:rFonts w:ascii="Calibri Light" w:hAnsi="Calibri Light" w:cs="Calibri Light"/>
                <w:rPrChange w:id="46" w:author="Dahn Jeong" w:date="2021-12-16T22:34:00Z">
                  <w:rPr/>
                </w:rPrChange>
              </w:rPr>
              <w:t>How will the research process and dissemination of findings affect the study participants or the target population?</w:t>
            </w:r>
          </w:p>
          <w:p w14:paraId="01246321" w14:textId="77777777" w:rsidR="00D3542F" w:rsidRPr="00D6291E" w:rsidRDefault="008210E4" w:rsidP="00D6291E">
            <w:pPr>
              <w:rPr>
                <w:rFonts w:ascii="Calibri Light" w:hAnsi="Calibri Light" w:cs="Calibri Light"/>
                <w:rPrChange w:id="47" w:author="Dahn Jeong" w:date="2021-12-16T22:34:00Z">
                  <w:rPr/>
                </w:rPrChange>
              </w:rPr>
              <w:pPrChange w:id="48" w:author="Dahn Jeong" w:date="2021-12-16T22:34:00Z">
                <w:pPr>
                  <w:pStyle w:val="ListParagraph"/>
                  <w:numPr>
                    <w:numId w:val="38"/>
                  </w:numPr>
                  <w:ind w:left="360" w:hanging="360"/>
                </w:pPr>
              </w:pPrChange>
            </w:pPr>
            <w:r w:rsidRPr="00D6291E">
              <w:rPr>
                <w:rFonts w:ascii="Calibri Light" w:hAnsi="Calibri Light" w:cs="Calibri Light"/>
                <w:rPrChange w:id="49" w:author="Dahn Jeong" w:date="2021-12-16T22:34:00Z">
                  <w:rPr/>
                </w:rPrChange>
              </w:rPr>
              <w:t>Is this</w:t>
            </w:r>
            <w:r w:rsidR="00F410B0" w:rsidRPr="00D6291E">
              <w:rPr>
                <w:rFonts w:ascii="Calibri Light" w:hAnsi="Calibri Light" w:cs="Calibri Light"/>
                <w:rPrChange w:id="50" w:author="Dahn Jeong" w:date="2021-12-16T22:34:00Z">
                  <w:rPr/>
                </w:rPrChange>
              </w:rPr>
              <w:t xml:space="preserve"> research</w:t>
            </w:r>
            <w:r w:rsidRPr="00D6291E">
              <w:rPr>
                <w:rFonts w:ascii="Calibri Light" w:hAnsi="Calibri Light" w:cs="Calibri Light"/>
                <w:rPrChange w:id="51" w:author="Dahn Jeong" w:date="2021-12-16T22:34:00Z">
                  <w:rPr/>
                </w:rPrChange>
              </w:rPr>
              <w:t xml:space="preserve"> question ethical?</w:t>
            </w:r>
            <w:r w:rsidR="00D3542F" w:rsidRPr="00D6291E">
              <w:rPr>
                <w:rFonts w:ascii="Calibri Light" w:hAnsi="Calibri Light" w:cs="Calibri Light"/>
                <w:rPrChange w:id="52" w:author="Dahn Jeong" w:date="2021-12-16T22:34:00Z">
                  <w:rPr/>
                </w:rPrChange>
              </w:rPr>
              <w:t xml:space="preserve"> </w:t>
            </w:r>
          </w:p>
          <w:p w14:paraId="54D5AF70" w14:textId="6CA86A58" w:rsidR="00D3542F" w:rsidRPr="00D6291E" w:rsidRDefault="00D3542F" w:rsidP="00D6291E">
            <w:pPr>
              <w:rPr>
                <w:rFonts w:ascii="Calibri Light" w:hAnsi="Calibri Light" w:cs="Calibri Light"/>
                <w:rPrChange w:id="53" w:author="Dahn Jeong" w:date="2021-12-16T22:34:00Z">
                  <w:rPr/>
                </w:rPrChange>
              </w:rPr>
              <w:pPrChange w:id="54" w:author="Dahn Jeong" w:date="2021-12-16T22:34:00Z">
                <w:pPr>
                  <w:pStyle w:val="ListParagraph"/>
                  <w:numPr>
                    <w:numId w:val="38"/>
                  </w:numPr>
                  <w:ind w:left="360" w:hanging="360"/>
                </w:pPr>
              </w:pPrChange>
            </w:pPr>
            <w:r w:rsidRPr="00D6291E">
              <w:rPr>
                <w:rFonts w:ascii="Calibri Light" w:hAnsi="Calibri Light" w:cs="Calibri Light"/>
                <w:rPrChange w:id="55" w:author="Dahn Jeong" w:date="2021-12-16T22:34:00Z">
                  <w:rPr/>
                </w:rPrChange>
              </w:rPr>
              <w:t xml:space="preserve">Will the findings of the study harm anyone? Create or exacerbate any stigma? </w:t>
            </w:r>
          </w:p>
          <w:p w14:paraId="6EEB1D1D" w14:textId="264F0134" w:rsidR="00F410B0" w:rsidRPr="00D6291E" w:rsidRDefault="00F410B0" w:rsidP="00D6291E">
            <w:pPr>
              <w:rPr>
                <w:rFonts w:ascii="Calibri Light" w:hAnsi="Calibri Light" w:cs="Calibri Light"/>
                <w:rPrChange w:id="56" w:author="Dahn Jeong" w:date="2021-12-16T22:34:00Z">
                  <w:rPr/>
                </w:rPrChange>
              </w:rPr>
              <w:pPrChange w:id="57" w:author="Dahn Jeong" w:date="2021-12-16T22:34:00Z">
                <w:pPr>
                  <w:pStyle w:val="ListParagraph"/>
                  <w:numPr>
                    <w:numId w:val="38"/>
                  </w:numPr>
                  <w:ind w:left="360" w:hanging="360"/>
                </w:pPr>
              </w:pPrChange>
            </w:pPr>
            <w:r w:rsidRPr="00D6291E">
              <w:rPr>
                <w:rFonts w:ascii="Calibri Light" w:hAnsi="Calibri Light" w:cs="Calibri Light"/>
                <w:rPrChange w:id="58" w:author="Dahn Jeong" w:date="2021-12-16T22:34:00Z">
                  <w:rPr/>
                </w:rPrChange>
              </w:rPr>
              <w:t>Will this study meet the evaluation criteria of the ethics review board?</w:t>
            </w:r>
          </w:p>
        </w:tc>
      </w:tr>
      <w:tr w:rsidR="008210E4" w14:paraId="15EEEA71" w14:textId="77777777" w:rsidTr="008210E4">
        <w:tc>
          <w:tcPr>
            <w:tcW w:w="1696" w:type="dxa"/>
          </w:tcPr>
          <w:p w14:paraId="4D083557" w14:textId="0C269888" w:rsidR="008210E4" w:rsidRDefault="008210E4" w:rsidP="003E1CE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 </w:t>
            </w:r>
            <w:proofErr w:type="spellStart"/>
            <w:r>
              <w:rPr>
                <w:rFonts w:ascii="Calibri Light" w:hAnsi="Calibri Light" w:cs="Calibri Light"/>
              </w:rPr>
              <w:t>elevant</w:t>
            </w:r>
            <w:proofErr w:type="spellEnd"/>
            <w:r>
              <w:rPr>
                <w:rFonts w:ascii="Calibri Light" w:hAnsi="Calibri Light" w:cs="Calibri Light"/>
              </w:rPr>
              <w:t>?</w:t>
            </w:r>
          </w:p>
        </w:tc>
        <w:tc>
          <w:tcPr>
            <w:tcW w:w="7654" w:type="dxa"/>
          </w:tcPr>
          <w:p w14:paraId="24E5813A" w14:textId="67E43EA2" w:rsidR="00F410B0" w:rsidRDefault="00F410B0" w:rsidP="003E1CE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The proposed research should generate knowledge that is relevant to the topic of interest</w:t>
            </w:r>
          </w:p>
          <w:p w14:paraId="2E742890" w14:textId="77777777" w:rsidR="00F410B0" w:rsidRPr="00D6291E" w:rsidRDefault="00F410B0" w:rsidP="00D6291E">
            <w:pPr>
              <w:rPr>
                <w:rFonts w:ascii="Calibri Light" w:hAnsi="Calibri Light" w:cs="Calibri Light"/>
                <w:rPrChange w:id="59" w:author="Dahn Jeong" w:date="2021-12-16T22:35:00Z">
                  <w:rPr/>
                </w:rPrChange>
              </w:rPr>
              <w:pPrChange w:id="60" w:author="Dahn Jeong" w:date="2021-12-16T22:35:00Z">
                <w:pPr>
                  <w:pStyle w:val="ListParagraph"/>
                  <w:numPr>
                    <w:numId w:val="40"/>
                  </w:numPr>
                  <w:ind w:left="360" w:hanging="360"/>
                </w:pPr>
              </w:pPrChange>
            </w:pPr>
            <w:r w:rsidRPr="00D6291E">
              <w:rPr>
                <w:rFonts w:ascii="Calibri Light" w:hAnsi="Calibri Light" w:cs="Calibri Light"/>
                <w:rPrChange w:id="61" w:author="Dahn Jeong" w:date="2021-12-16T22:35:00Z">
                  <w:rPr/>
                </w:rPrChange>
              </w:rPr>
              <w:t xml:space="preserve">Will answering the research question provide relevant information for the clinical or public health problem identified? </w:t>
            </w:r>
          </w:p>
          <w:p w14:paraId="603BC6D0" w14:textId="317D495C" w:rsidR="00F410B0" w:rsidRPr="00D6291E" w:rsidRDefault="008210E4" w:rsidP="00D6291E">
            <w:pPr>
              <w:rPr>
                <w:rFonts w:ascii="Calibri Light" w:hAnsi="Calibri Light" w:cs="Calibri Light"/>
                <w:rPrChange w:id="62" w:author="Dahn Jeong" w:date="2021-12-16T22:35:00Z">
                  <w:rPr/>
                </w:rPrChange>
              </w:rPr>
              <w:pPrChange w:id="63" w:author="Dahn Jeong" w:date="2021-12-16T22:35:00Z">
                <w:pPr>
                  <w:pStyle w:val="ListParagraph"/>
                  <w:numPr>
                    <w:numId w:val="40"/>
                  </w:numPr>
                  <w:ind w:left="360" w:hanging="360"/>
                </w:pPr>
              </w:pPrChange>
            </w:pPr>
            <w:r w:rsidRPr="00D6291E">
              <w:rPr>
                <w:rFonts w:ascii="Calibri Light" w:hAnsi="Calibri Light" w:cs="Calibri Light"/>
                <w:rPrChange w:id="64" w:author="Dahn Jeong" w:date="2021-12-16T22:35:00Z">
                  <w:rPr/>
                </w:rPrChange>
              </w:rPr>
              <w:t xml:space="preserve">How is this research relevant for the topic in question? </w:t>
            </w:r>
          </w:p>
          <w:p w14:paraId="618B0982" w14:textId="77777777" w:rsidR="00F410B0" w:rsidRPr="00D6291E" w:rsidRDefault="00F410B0" w:rsidP="00D6291E">
            <w:pPr>
              <w:rPr>
                <w:rFonts w:ascii="Calibri Light" w:hAnsi="Calibri Light" w:cs="Calibri Light"/>
                <w:rPrChange w:id="65" w:author="Dahn Jeong" w:date="2021-12-16T22:35:00Z">
                  <w:rPr/>
                </w:rPrChange>
              </w:rPr>
              <w:pPrChange w:id="66" w:author="Dahn Jeong" w:date="2021-12-16T22:35:00Z">
                <w:pPr>
                  <w:pStyle w:val="ListParagraph"/>
                  <w:numPr>
                    <w:numId w:val="39"/>
                  </w:numPr>
                  <w:ind w:left="360" w:hanging="360"/>
                </w:pPr>
              </w:pPrChange>
            </w:pPr>
            <w:r w:rsidRPr="00D6291E">
              <w:rPr>
                <w:rFonts w:ascii="Calibri Light" w:hAnsi="Calibri Light" w:cs="Calibri Light"/>
                <w:rPrChange w:id="67" w:author="Dahn Jeong" w:date="2021-12-16T22:35:00Z">
                  <w:rPr/>
                </w:rPrChange>
              </w:rPr>
              <w:t>Will the findings of</w:t>
            </w:r>
            <w:r w:rsidR="008210E4" w:rsidRPr="00D6291E">
              <w:rPr>
                <w:rFonts w:ascii="Calibri Light" w:hAnsi="Calibri Light" w:cs="Calibri Light"/>
                <w:rPrChange w:id="68" w:author="Dahn Jeong" w:date="2021-12-16T22:35:00Z">
                  <w:rPr/>
                </w:rPrChange>
              </w:rPr>
              <w:t xml:space="preserve"> this</w:t>
            </w:r>
            <w:r w:rsidRPr="00D6291E">
              <w:rPr>
                <w:rFonts w:ascii="Calibri Light" w:hAnsi="Calibri Light" w:cs="Calibri Light"/>
                <w:rPrChange w:id="69" w:author="Dahn Jeong" w:date="2021-12-16T22:35:00Z">
                  <w:rPr/>
                </w:rPrChange>
              </w:rPr>
              <w:t xml:space="preserve"> study</w:t>
            </w:r>
            <w:r w:rsidR="008210E4" w:rsidRPr="00D6291E">
              <w:rPr>
                <w:rFonts w:ascii="Calibri Light" w:hAnsi="Calibri Light" w:cs="Calibri Light"/>
                <w:rPrChange w:id="70" w:author="Dahn Jeong" w:date="2021-12-16T22:35:00Z">
                  <w:rPr/>
                </w:rPrChange>
              </w:rPr>
              <w:t xml:space="preserve"> contribute to the existing literature?</w:t>
            </w:r>
          </w:p>
          <w:p w14:paraId="0220628D" w14:textId="22D8480B" w:rsidR="008210E4" w:rsidRPr="00D6291E" w:rsidRDefault="00F410B0" w:rsidP="00D6291E">
            <w:pPr>
              <w:rPr>
                <w:rFonts w:ascii="Calibri Light" w:hAnsi="Calibri Light" w:cs="Calibri Light"/>
                <w:rPrChange w:id="71" w:author="Dahn Jeong" w:date="2021-12-16T22:35:00Z">
                  <w:rPr/>
                </w:rPrChange>
              </w:rPr>
              <w:pPrChange w:id="72" w:author="Dahn Jeong" w:date="2021-12-16T22:35:00Z">
                <w:pPr>
                  <w:pStyle w:val="ListParagraph"/>
                  <w:numPr>
                    <w:numId w:val="39"/>
                  </w:numPr>
                  <w:ind w:left="360" w:hanging="360"/>
                </w:pPr>
              </w:pPrChange>
            </w:pPr>
            <w:r w:rsidRPr="00D6291E">
              <w:rPr>
                <w:rFonts w:ascii="Calibri Light" w:hAnsi="Calibri Light" w:cs="Calibri Light"/>
                <w:rPrChange w:id="73" w:author="Dahn Jeong" w:date="2021-12-16T22:35:00Z">
                  <w:rPr/>
                </w:rPrChange>
              </w:rPr>
              <w:t>Does this research</w:t>
            </w:r>
            <w:r w:rsidR="008210E4" w:rsidRPr="00D6291E">
              <w:rPr>
                <w:rFonts w:ascii="Calibri Light" w:hAnsi="Calibri Light" w:cs="Calibri Light"/>
                <w:rPrChange w:id="74" w:author="Dahn Jeong" w:date="2021-12-16T22:35:00Z">
                  <w:rPr/>
                </w:rPrChange>
              </w:rPr>
              <w:t xml:space="preserve"> </w:t>
            </w:r>
            <w:r w:rsidRPr="00D6291E">
              <w:rPr>
                <w:rFonts w:ascii="Calibri Light" w:hAnsi="Calibri Light" w:cs="Calibri Light"/>
                <w:rPrChange w:id="75" w:author="Dahn Jeong" w:date="2021-12-16T22:35:00Z">
                  <w:rPr/>
                </w:rPrChange>
              </w:rPr>
              <w:t>a</w:t>
            </w:r>
            <w:r w:rsidR="008210E4" w:rsidRPr="00D6291E">
              <w:rPr>
                <w:rFonts w:ascii="Calibri Light" w:hAnsi="Calibri Light" w:cs="Calibri Light"/>
                <w:rPrChange w:id="76" w:author="Dahn Jeong" w:date="2021-12-16T22:35:00Z">
                  <w:rPr/>
                </w:rPrChange>
              </w:rPr>
              <w:t xml:space="preserve">ddress </w:t>
            </w:r>
            <w:r w:rsidRPr="00D6291E">
              <w:rPr>
                <w:rFonts w:ascii="Calibri Light" w:hAnsi="Calibri Light" w:cs="Calibri Light"/>
                <w:rPrChange w:id="77" w:author="Dahn Jeong" w:date="2021-12-16T22:35:00Z">
                  <w:rPr/>
                </w:rPrChange>
              </w:rPr>
              <w:t xml:space="preserve">a </w:t>
            </w:r>
            <w:r w:rsidR="008210E4" w:rsidRPr="00D6291E">
              <w:rPr>
                <w:rFonts w:ascii="Calibri Light" w:hAnsi="Calibri Light" w:cs="Calibri Light"/>
                <w:rPrChange w:id="78" w:author="Dahn Jeong" w:date="2021-12-16T22:35:00Z">
                  <w:rPr/>
                </w:rPrChange>
              </w:rPr>
              <w:t>current need?</w:t>
            </w:r>
          </w:p>
          <w:p w14:paraId="633F7EC3" w14:textId="4B110B1D" w:rsidR="00F410B0" w:rsidRPr="00D6291E" w:rsidRDefault="00F410B0" w:rsidP="00D6291E">
            <w:pPr>
              <w:rPr>
                <w:rFonts w:ascii="Calibri Light" w:hAnsi="Calibri Light" w:cs="Calibri Light"/>
                <w:rPrChange w:id="79" w:author="Dahn Jeong" w:date="2021-12-16T22:35:00Z">
                  <w:rPr/>
                </w:rPrChange>
              </w:rPr>
              <w:pPrChange w:id="80" w:author="Dahn Jeong" w:date="2021-12-16T22:35:00Z">
                <w:pPr>
                  <w:pStyle w:val="ListParagraph"/>
                  <w:numPr>
                    <w:numId w:val="39"/>
                  </w:numPr>
                  <w:ind w:left="360" w:hanging="360"/>
                </w:pPr>
              </w:pPrChange>
            </w:pPr>
            <w:r w:rsidRPr="00D6291E">
              <w:rPr>
                <w:rFonts w:ascii="Calibri Light" w:hAnsi="Calibri Light" w:cs="Calibri Light"/>
                <w:rPrChange w:id="81" w:author="Dahn Jeong" w:date="2021-12-16T22:35:00Z">
                  <w:rPr/>
                </w:rPrChange>
              </w:rPr>
              <w:t xml:space="preserve">Would this research generate further investigations in the future? </w:t>
            </w:r>
          </w:p>
        </w:tc>
      </w:tr>
    </w:tbl>
    <w:p w14:paraId="3B1B46EE" w14:textId="77777777" w:rsidR="00C972A1" w:rsidRDefault="00C972A1" w:rsidP="00EE0F77">
      <w:pPr>
        <w:rPr>
          <w:rFonts w:ascii="Calibri Light" w:hAnsi="Calibri Light" w:cs="Calibri Light"/>
          <w:b/>
          <w:bCs/>
        </w:rPr>
      </w:pPr>
    </w:p>
    <w:p w14:paraId="1A27819C" w14:textId="53477B8A" w:rsidR="00A85D85" w:rsidRPr="00DC7744" w:rsidRDefault="00C972A1" w:rsidP="00EE0F77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8.</w:t>
      </w:r>
      <w:r w:rsidR="007842A0">
        <w:rPr>
          <w:rFonts w:ascii="Calibri Light" w:hAnsi="Calibri Light" w:cs="Calibri Light"/>
          <w:b/>
          <w:bCs/>
        </w:rPr>
        <w:t>3</w:t>
      </w:r>
      <w:r w:rsidR="00AE0960" w:rsidRPr="00DC7744">
        <w:rPr>
          <w:rFonts w:ascii="Calibri Light" w:hAnsi="Calibri Light" w:cs="Calibri Light"/>
          <w:b/>
          <w:bCs/>
        </w:rPr>
        <w:t xml:space="preserve">. Tips for </w:t>
      </w:r>
      <w:r w:rsidR="0030604E">
        <w:rPr>
          <w:rFonts w:ascii="Calibri Light" w:hAnsi="Calibri Light" w:cs="Calibri Light"/>
          <w:b/>
          <w:bCs/>
        </w:rPr>
        <w:t>form</w:t>
      </w:r>
      <w:r w:rsidR="00BE6923">
        <w:rPr>
          <w:rFonts w:ascii="Calibri Light" w:hAnsi="Calibri Light" w:cs="Calibri Light"/>
          <w:b/>
          <w:bCs/>
        </w:rPr>
        <w:t>ulat</w:t>
      </w:r>
      <w:r w:rsidR="0030604E">
        <w:rPr>
          <w:rFonts w:ascii="Calibri Light" w:hAnsi="Calibri Light" w:cs="Calibri Light"/>
          <w:b/>
          <w:bCs/>
        </w:rPr>
        <w:t>ing a good research question</w:t>
      </w:r>
    </w:p>
    <w:p w14:paraId="12489C8B" w14:textId="3E12020C" w:rsidR="00AE0960" w:rsidRDefault="00AE0960" w:rsidP="00EE0F77">
      <w:pPr>
        <w:rPr>
          <w:rFonts w:ascii="Calibri Light" w:hAnsi="Calibri Light" w:cs="Calibri Light"/>
        </w:rPr>
      </w:pPr>
    </w:p>
    <w:p w14:paraId="26E40B39" w14:textId="5F9F121B" w:rsidR="004C0A56" w:rsidRDefault="00DF6783" w:rsidP="00EE0F7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 r</w:t>
      </w:r>
      <w:r w:rsidR="0065263C">
        <w:rPr>
          <w:rFonts w:ascii="Calibri Light" w:hAnsi="Calibri Light" w:cs="Calibri Light"/>
        </w:rPr>
        <w:t>esearch</w:t>
      </w:r>
      <w:r w:rsidR="00FE5736">
        <w:rPr>
          <w:rFonts w:ascii="Calibri Light" w:hAnsi="Calibri Light" w:cs="Calibri Light"/>
        </w:rPr>
        <w:t xml:space="preserve"> question needs to be </w:t>
      </w:r>
      <w:r>
        <w:rPr>
          <w:rFonts w:ascii="Calibri Light" w:hAnsi="Calibri Light" w:cs="Calibri Light"/>
        </w:rPr>
        <w:t>aligned</w:t>
      </w:r>
      <w:r w:rsidR="00FE5736">
        <w:rPr>
          <w:rFonts w:ascii="Calibri Light" w:hAnsi="Calibri Light" w:cs="Calibri Light"/>
        </w:rPr>
        <w:t xml:space="preserve"> with the data, </w:t>
      </w:r>
      <w:proofErr w:type="gramStart"/>
      <w:r w:rsidR="00FE5736">
        <w:rPr>
          <w:rFonts w:ascii="Calibri Light" w:hAnsi="Calibri Light" w:cs="Calibri Light"/>
        </w:rPr>
        <w:t>methods</w:t>
      </w:r>
      <w:proofErr w:type="gramEnd"/>
      <w:r w:rsidR="00FE5736">
        <w:rPr>
          <w:rFonts w:ascii="Calibri Light" w:hAnsi="Calibri Light" w:cs="Calibri Light"/>
        </w:rPr>
        <w:t xml:space="preserve"> and </w:t>
      </w:r>
      <w:r w:rsidR="0065263C">
        <w:rPr>
          <w:rFonts w:ascii="Calibri Light" w:hAnsi="Calibri Light" w:cs="Calibri Light"/>
        </w:rPr>
        <w:t>results</w:t>
      </w:r>
      <w:r w:rsidR="00FE5736">
        <w:rPr>
          <w:rFonts w:ascii="Calibri Light" w:hAnsi="Calibri Light" w:cs="Calibri Light"/>
        </w:rPr>
        <w:t xml:space="preserve">. </w:t>
      </w:r>
      <w:r w:rsidR="0065263C">
        <w:rPr>
          <w:rFonts w:ascii="Calibri Light" w:hAnsi="Calibri Light" w:cs="Calibri Light"/>
        </w:rPr>
        <w:t xml:space="preserve">In addition, </w:t>
      </w:r>
      <w:r>
        <w:rPr>
          <w:rFonts w:ascii="Calibri Light" w:hAnsi="Calibri Light" w:cs="Calibri Light"/>
        </w:rPr>
        <w:t xml:space="preserve">a </w:t>
      </w:r>
      <w:r w:rsidR="0065263C" w:rsidRPr="0065263C">
        <w:rPr>
          <w:rFonts w:ascii="Calibri Light" w:hAnsi="Calibri Light" w:cs="Calibri Light"/>
        </w:rPr>
        <w:t>good research question should have the following characteristics: clarity, specificity, empirical support, and relevance</w:t>
      </w:r>
      <w:r w:rsidR="00FE5736">
        <w:rPr>
          <w:rFonts w:ascii="Calibri Light" w:hAnsi="Calibri Light" w:cs="Calibri Light"/>
        </w:rPr>
        <w:t xml:space="preserve">. </w:t>
      </w:r>
      <w:r w:rsidR="009B3D5E" w:rsidRPr="009B3D5E">
        <w:rPr>
          <w:rFonts w:ascii="Calibri Light" w:hAnsi="Calibri Light" w:cs="Calibri Light"/>
        </w:rPr>
        <w:t xml:space="preserve">Questions in population and public health research typically ask about phenomena related to health and may focus on comparisons, associations, relationships, or descriptions </w:t>
      </w:r>
      <w:r w:rsidR="00B16132">
        <w:rPr>
          <w:rFonts w:ascii="Calibri Light" w:hAnsi="Calibri Light" w:cs="Calibri Light"/>
        </w:rPr>
        <w:t>of</w:t>
      </w:r>
      <w:r w:rsidRPr="009B3D5E">
        <w:rPr>
          <w:rFonts w:ascii="Calibri Light" w:hAnsi="Calibri Light" w:cs="Calibri Light"/>
        </w:rPr>
        <w:t xml:space="preserve"> variables </w:t>
      </w:r>
      <w:r w:rsidR="00FE5736" w:rsidRPr="00FE5736">
        <w:rPr>
          <w:rFonts w:ascii="Calibri Light" w:hAnsi="Calibri Light" w:cs="Calibri Light"/>
          <w:noProof/>
        </w:rPr>
        <w:t>(4)</w:t>
      </w:r>
      <w:r w:rsidR="00FE5736">
        <w:rPr>
          <w:rFonts w:ascii="Calibri Light" w:hAnsi="Calibri Light" w:cs="Calibri Light"/>
        </w:rPr>
        <w:t xml:space="preserve">. </w:t>
      </w:r>
      <w:r w:rsidR="009B3D5E" w:rsidRPr="009B3D5E">
        <w:rPr>
          <w:rFonts w:ascii="Calibri Light" w:hAnsi="Calibri Light" w:cs="Calibri Light"/>
        </w:rPr>
        <w:t xml:space="preserve">Once you have a broad, general idea of the question you want to investigate, try to describe the goal of the research </w:t>
      </w:r>
      <w:r>
        <w:rPr>
          <w:rFonts w:ascii="Calibri Light" w:hAnsi="Calibri Light" w:cs="Calibri Light"/>
        </w:rPr>
        <w:t xml:space="preserve">study </w:t>
      </w:r>
      <w:r w:rsidR="009B3D5E" w:rsidRPr="009B3D5E">
        <w:rPr>
          <w:rFonts w:ascii="Calibri Light" w:hAnsi="Calibri Light" w:cs="Calibri Light"/>
        </w:rPr>
        <w:t xml:space="preserve">as precisely as possible, </w:t>
      </w:r>
      <w:r w:rsidR="009B3D5E">
        <w:rPr>
          <w:rFonts w:ascii="Calibri Light" w:hAnsi="Calibri Light" w:cs="Calibri Light"/>
        </w:rPr>
        <w:t xml:space="preserve">for example, </w:t>
      </w:r>
      <w:r w:rsidR="009B3D5E" w:rsidRPr="009B3D5E">
        <w:rPr>
          <w:rFonts w:ascii="Calibri Light" w:hAnsi="Calibri Light" w:cs="Calibri Light"/>
        </w:rPr>
        <w:t>the gap in knowledge you want to fill or the new evidence you want to generate</w:t>
      </w:r>
      <w:r w:rsidR="00C32FD1">
        <w:rPr>
          <w:rFonts w:ascii="Calibri Light" w:hAnsi="Calibri Light" w:cs="Calibri Light"/>
        </w:rPr>
        <w:t xml:space="preserve"> for a question previously considered in the literature</w:t>
      </w:r>
      <w:r w:rsidR="00DE4E63">
        <w:rPr>
          <w:rFonts w:ascii="Calibri Light" w:hAnsi="Calibri Light" w:cs="Calibri Light"/>
        </w:rPr>
        <w:t xml:space="preserve"> </w:t>
      </w:r>
      <w:r w:rsidR="00DE4E63" w:rsidRPr="00DE4E63">
        <w:rPr>
          <w:rFonts w:ascii="Calibri Light" w:hAnsi="Calibri Light" w:cs="Calibri Light"/>
          <w:noProof/>
        </w:rPr>
        <w:t>(5)</w:t>
      </w:r>
      <w:r w:rsidR="00DE4E63">
        <w:rPr>
          <w:rFonts w:ascii="Calibri Light" w:hAnsi="Calibri Light" w:cs="Calibri Light"/>
        </w:rPr>
        <w:t xml:space="preserve">. Determining this objective can be helpful </w:t>
      </w:r>
      <w:r w:rsidR="005062DE">
        <w:rPr>
          <w:rFonts w:ascii="Calibri Light" w:hAnsi="Calibri Light" w:cs="Calibri Light"/>
        </w:rPr>
        <w:t>when</w:t>
      </w:r>
      <w:r w:rsidR="00DE4E63">
        <w:rPr>
          <w:rFonts w:ascii="Calibri Light" w:hAnsi="Calibri Light" w:cs="Calibri Light"/>
        </w:rPr>
        <w:t xml:space="preserve"> decid</w:t>
      </w:r>
      <w:r w:rsidR="005062DE">
        <w:rPr>
          <w:rFonts w:ascii="Calibri Light" w:hAnsi="Calibri Light" w:cs="Calibri Light"/>
        </w:rPr>
        <w:t>ing</w:t>
      </w:r>
      <w:r w:rsidR="00DE4E63">
        <w:rPr>
          <w:rFonts w:ascii="Calibri Light" w:hAnsi="Calibri Light" w:cs="Calibri Light"/>
        </w:rPr>
        <w:t xml:space="preserve"> what types of </w:t>
      </w:r>
      <w:proofErr w:type="gramStart"/>
      <w:r w:rsidR="007E062D">
        <w:rPr>
          <w:rFonts w:ascii="Calibri Light" w:hAnsi="Calibri Light" w:cs="Calibri Light"/>
        </w:rPr>
        <w:t>results</w:t>
      </w:r>
      <w:proofErr w:type="gramEnd"/>
      <w:r w:rsidR="00DE4E63">
        <w:rPr>
          <w:rFonts w:ascii="Calibri Light" w:hAnsi="Calibri Light" w:cs="Calibri Light"/>
        </w:rPr>
        <w:t xml:space="preserve"> you need </w:t>
      </w:r>
      <w:r w:rsidR="00C32FD1">
        <w:rPr>
          <w:rFonts w:ascii="Calibri Light" w:hAnsi="Calibri Light" w:cs="Calibri Light"/>
        </w:rPr>
        <w:t xml:space="preserve">to </w:t>
      </w:r>
      <w:r w:rsidR="007E062D">
        <w:rPr>
          <w:rFonts w:ascii="Calibri Light" w:hAnsi="Calibri Light" w:cs="Calibri Light"/>
        </w:rPr>
        <w:t>present</w:t>
      </w:r>
      <w:r w:rsidR="00DE4E63">
        <w:rPr>
          <w:rFonts w:ascii="Calibri Light" w:hAnsi="Calibri Light" w:cs="Calibri Light"/>
        </w:rPr>
        <w:t xml:space="preserve">. Vandenbroucke and Pearce </w:t>
      </w:r>
      <w:r w:rsidR="00DE4E63" w:rsidRPr="00DE4E63">
        <w:rPr>
          <w:rFonts w:ascii="Calibri Light" w:hAnsi="Calibri Light" w:cs="Calibri Light"/>
          <w:noProof/>
        </w:rPr>
        <w:t>(5)</w:t>
      </w:r>
      <w:r w:rsidR="00DE4E63">
        <w:rPr>
          <w:rFonts w:ascii="Calibri Light" w:hAnsi="Calibri Light" w:cs="Calibri Light"/>
        </w:rPr>
        <w:t xml:space="preserve"> </w:t>
      </w:r>
      <w:r w:rsidR="009B3D5E" w:rsidRPr="009B3D5E">
        <w:rPr>
          <w:rFonts w:ascii="Calibri Light" w:hAnsi="Calibri Light" w:cs="Calibri Light"/>
        </w:rPr>
        <w:t xml:space="preserve">advise </w:t>
      </w:r>
      <w:r w:rsidR="009B3D5E" w:rsidRPr="009B3D5E">
        <w:rPr>
          <w:rFonts w:ascii="Calibri Light" w:hAnsi="Calibri Light" w:cs="Calibri Light"/>
        </w:rPr>
        <w:lastRenderedPageBreak/>
        <w:t>describing what table or figure is required to achieve the goal</w:t>
      </w:r>
      <w:r w:rsidR="00C32FD1">
        <w:rPr>
          <w:rFonts w:ascii="Calibri Light" w:hAnsi="Calibri Light" w:cs="Calibri Light"/>
        </w:rPr>
        <w:t>.</w:t>
      </w:r>
      <w:r w:rsidR="007E062D">
        <w:rPr>
          <w:rFonts w:ascii="Calibri Light" w:hAnsi="Calibri Light" w:cs="Calibri Light"/>
        </w:rPr>
        <w:t xml:space="preserve"> </w:t>
      </w:r>
      <w:r w:rsidR="00C32FD1">
        <w:rPr>
          <w:rFonts w:ascii="Calibri Light" w:hAnsi="Calibri Light" w:cs="Calibri Light"/>
        </w:rPr>
        <w:t>F</w:t>
      </w:r>
      <w:r w:rsidR="007E062D">
        <w:rPr>
          <w:rFonts w:ascii="Calibri Light" w:hAnsi="Calibri Light" w:cs="Calibri Light"/>
        </w:rPr>
        <w:t>or example, what table or figure would be needed to fill the knowledge</w:t>
      </w:r>
      <w:r w:rsidR="009B3D5E">
        <w:rPr>
          <w:rFonts w:ascii="Calibri Light" w:hAnsi="Calibri Light" w:cs="Calibri Light"/>
        </w:rPr>
        <w:t xml:space="preserve"> gap</w:t>
      </w:r>
      <w:r w:rsidR="007E062D">
        <w:rPr>
          <w:rFonts w:ascii="Calibri Light" w:hAnsi="Calibri Light" w:cs="Calibri Light"/>
        </w:rPr>
        <w:t xml:space="preserve">. </w:t>
      </w:r>
      <w:r w:rsidR="009B3D5E" w:rsidRPr="009B3D5E">
        <w:rPr>
          <w:rFonts w:ascii="Calibri Light" w:hAnsi="Calibri Light" w:cs="Calibri Light"/>
        </w:rPr>
        <w:t>Following this process, the questions will become clearer and guid</w:t>
      </w:r>
      <w:r w:rsidR="005062DE">
        <w:rPr>
          <w:rFonts w:ascii="Calibri Light" w:hAnsi="Calibri Light" w:cs="Calibri Light"/>
        </w:rPr>
        <w:t>e</w:t>
      </w:r>
      <w:r w:rsidR="009B3D5E" w:rsidRPr="009B3D5E">
        <w:rPr>
          <w:rFonts w:ascii="Calibri Light" w:hAnsi="Calibri Light" w:cs="Calibri Light"/>
        </w:rPr>
        <w:t xml:space="preserve"> what types of study design and methods are required </w:t>
      </w:r>
      <w:r w:rsidR="007E062D">
        <w:rPr>
          <w:rFonts w:ascii="Calibri Light" w:hAnsi="Calibri Light" w:cs="Calibri Light"/>
        </w:rPr>
        <w:t>to achieve the study objective</w:t>
      </w:r>
      <w:r w:rsidR="00332FE9">
        <w:rPr>
          <w:rFonts w:ascii="Calibri Light" w:hAnsi="Calibri Light" w:cs="Calibri Light"/>
        </w:rPr>
        <w:t xml:space="preserve"> and attain</w:t>
      </w:r>
      <w:r w:rsidR="00332FE9" w:rsidRPr="009B3D5E">
        <w:rPr>
          <w:rFonts w:ascii="Calibri Light" w:hAnsi="Calibri Light" w:cs="Calibri Light"/>
        </w:rPr>
        <w:t xml:space="preserve"> results</w:t>
      </w:r>
      <w:r w:rsidR="007E062D">
        <w:rPr>
          <w:rFonts w:ascii="Calibri Light" w:hAnsi="Calibri Light" w:cs="Calibri Light"/>
        </w:rPr>
        <w:t>.</w:t>
      </w:r>
    </w:p>
    <w:p w14:paraId="36DF9B12" w14:textId="77777777" w:rsidR="004C0A56" w:rsidRDefault="004C0A56" w:rsidP="00EE0F77">
      <w:pPr>
        <w:rPr>
          <w:rFonts w:ascii="Calibri Light" w:hAnsi="Calibri Light" w:cs="Calibri Light"/>
        </w:rPr>
      </w:pPr>
    </w:p>
    <w:p w14:paraId="53E554CF" w14:textId="7CBD0BC7" w:rsidR="00FE5736" w:rsidRDefault="002723DC" w:rsidP="00EE0F7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The</w:t>
      </w:r>
      <w:r w:rsidR="00BE6923" w:rsidRPr="00BE6923">
        <w:rPr>
          <w:rFonts w:ascii="Calibri Light" w:hAnsi="Calibri Light" w:cs="Calibri Light"/>
        </w:rPr>
        <w:t xml:space="preserve"> most common pitfalls </w:t>
      </w:r>
      <w:r>
        <w:rPr>
          <w:rFonts w:ascii="Calibri Light" w:hAnsi="Calibri Light" w:cs="Calibri Light"/>
        </w:rPr>
        <w:t>when developing</w:t>
      </w:r>
      <w:r w:rsidR="00BE6923" w:rsidRPr="00BE6923">
        <w:rPr>
          <w:rFonts w:ascii="Calibri Light" w:hAnsi="Calibri Light" w:cs="Calibri Light"/>
        </w:rPr>
        <w:t xml:space="preserve"> research questions </w:t>
      </w:r>
      <w:r>
        <w:rPr>
          <w:rFonts w:ascii="Calibri Light" w:hAnsi="Calibri Light" w:cs="Calibri Light"/>
        </w:rPr>
        <w:t>are that</w:t>
      </w:r>
      <w:r w:rsidR="00BE6923" w:rsidRPr="00BE6923">
        <w:rPr>
          <w:rFonts w:ascii="Calibri Light" w:hAnsi="Calibri Light" w:cs="Calibri Light"/>
        </w:rPr>
        <w:t xml:space="preserve"> the</w:t>
      </w:r>
      <w:r w:rsidR="00BE6923">
        <w:rPr>
          <w:rFonts w:ascii="Calibri Light" w:hAnsi="Calibri Light" w:cs="Calibri Light"/>
        </w:rPr>
        <w:t xml:space="preserve"> questions </w:t>
      </w:r>
      <w:r w:rsidR="00E917D5">
        <w:rPr>
          <w:rFonts w:ascii="Calibri Light" w:hAnsi="Calibri Light" w:cs="Calibri Light"/>
        </w:rPr>
        <w:t>incorporate the</w:t>
      </w:r>
      <w:r w:rsidR="00BE6923" w:rsidRPr="00BE6923">
        <w:rPr>
          <w:rFonts w:ascii="Calibri Light" w:hAnsi="Calibri Light" w:cs="Calibri Light"/>
        </w:rPr>
        <w:t xml:space="preserve"> method</w:t>
      </w:r>
      <w:r w:rsidR="00E917D5">
        <w:rPr>
          <w:rFonts w:ascii="Calibri Light" w:hAnsi="Calibri Light" w:cs="Calibri Light"/>
        </w:rPr>
        <w:t>s</w:t>
      </w:r>
      <w:r w:rsidR="00BE6923" w:rsidRPr="00BE6923">
        <w:rPr>
          <w:rFonts w:ascii="Calibri Light" w:hAnsi="Calibri Light" w:cs="Calibri Light"/>
        </w:rPr>
        <w:t xml:space="preserve"> or the study's expected outcomes</w:t>
      </w:r>
      <w:r w:rsidR="00BE6923">
        <w:rPr>
          <w:rFonts w:ascii="Calibri Light" w:hAnsi="Calibri Light" w:cs="Calibri Light"/>
        </w:rPr>
        <w:t xml:space="preserve"> </w:t>
      </w:r>
      <w:r w:rsidR="004C0A56" w:rsidRPr="004C0A56">
        <w:rPr>
          <w:rFonts w:ascii="Calibri Light" w:hAnsi="Calibri Light" w:cs="Calibri Light"/>
          <w:noProof/>
        </w:rPr>
        <w:t>(6)</w:t>
      </w:r>
      <w:r w:rsidR="004C0A56">
        <w:rPr>
          <w:rFonts w:ascii="Calibri Light" w:hAnsi="Calibri Light" w:cs="Calibri Light"/>
        </w:rPr>
        <w:t>.</w:t>
      </w:r>
      <w:r w:rsidR="00BE6923">
        <w:rPr>
          <w:rFonts w:ascii="Calibri Light" w:hAnsi="Calibri Light" w:cs="Calibri Light"/>
        </w:rPr>
        <w:t xml:space="preserve"> </w:t>
      </w:r>
      <w:r w:rsidR="00BE6923" w:rsidRPr="00BE6923">
        <w:rPr>
          <w:rFonts w:ascii="Calibri Light" w:hAnsi="Calibri Light" w:cs="Calibri Light"/>
        </w:rPr>
        <w:t xml:space="preserve">Furthermore, </w:t>
      </w:r>
      <w:r w:rsidRPr="00BE6923">
        <w:rPr>
          <w:rFonts w:ascii="Calibri Light" w:hAnsi="Calibri Light" w:cs="Calibri Light"/>
        </w:rPr>
        <w:t>the clarity of the research question</w:t>
      </w:r>
      <w:r>
        <w:rPr>
          <w:rFonts w:ascii="Calibri Light" w:hAnsi="Calibri Light" w:cs="Calibri Light"/>
        </w:rPr>
        <w:t xml:space="preserve"> can be impeded by </w:t>
      </w:r>
      <w:r w:rsidR="00BE6923" w:rsidRPr="00BE6923">
        <w:rPr>
          <w:rFonts w:ascii="Calibri Light" w:hAnsi="Calibri Light" w:cs="Calibri Light"/>
        </w:rPr>
        <w:t xml:space="preserve">the lack of a clear parameter to assess the relationship or association between exposure and outcome </w:t>
      </w:r>
      <w:r w:rsidR="004C0A56" w:rsidRPr="004C0A56">
        <w:rPr>
          <w:rFonts w:ascii="Calibri Light" w:hAnsi="Calibri Light" w:cs="Calibri Light"/>
          <w:noProof/>
        </w:rPr>
        <w:t>(6)</w:t>
      </w:r>
      <w:r w:rsidR="004C0A56">
        <w:rPr>
          <w:rFonts w:ascii="Calibri Light" w:hAnsi="Calibri Light" w:cs="Calibri Light"/>
        </w:rPr>
        <w:t xml:space="preserve">. </w:t>
      </w:r>
    </w:p>
    <w:p w14:paraId="1D2A5025" w14:textId="77777777" w:rsidR="00DB56C8" w:rsidRDefault="00DB56C8" w:rsidP="00EE0F77">
      <w:pPr>
        <w:rPr>
          <w:rFonts w:ascii="Calibri Light" w:hAnsi="Calibri Light" w:cs="Calibri Light"/>
        </w:rPr>
      </w:pPr>
    </w:p>
    <w:p w14:paraId="5686573E" w14:textId="4C4BE2E0" w:rsidR="00DB56C8" w:rsidRDefault="00BE6923" w:rsidP="00EE0F77">
      <w:pPr>
        <w:rPr>
          <w:rFonts w:ascii="Calibri Light" w:hAnsi="Calibri Light" w:cs="Calibri Light"/>
        </w:rPr>
      </w:pPr>
      <w:r w:rsidRPr="00BE6923">
        <w:rPr>
          <w:rFonts w:ascii="Calibri Light" w:hAnsi="Calibri Light" w:cs="Calibri Light"/>
        </w:rPr>
        <w:t xml:space="preserve">We propose the following overall </w:t>
      </w:r>
      <w:r w:rsidR="00DB56C8">
        <w:rPr>
          <w:rFonts w:ascii="Calibri Light" w:hAnsi="Calibri Light" w:cs="Calibri Light"/>
        </w:rPr>
        <w:t>roadmap for developing a good research question:</w:t>
      </w:r>
    </w:p>
    <w:p w14:paraId="1C45BB8D" w14:textId="77777777" w:rsidR="00BE6923" w:rsidRDefault="00BE6923" w:rsidP="00DB56C8">
      <w:pPr>
        <w:pStyle w:val="ListParagraph"/>
        <w:numPr>
          <w:ilvl w:val="0"/>
          <w:numId w:val="28"/>
        </w:numPr>
        <w:rPr>
          <w:rFonts w:ascii="Calibri Light" w:hAnsi="Calibri Light" w:cs="Calibri Light"/>
        </w:rPr>
      </w:pPr>
      <w:r w:rsidRPr="00BE6923">
        <w:rPr>
          <w:rFonts w:ascii="Calibri Light" w:hAnsi="Calibri Light" w:cs="Calibri Light"/>
        </w:rPr>
        <w:t xml:space="preserve">Gain an understanding of the research context </w:t>
      </w:r>
    </w:p>
    <w:p w14:paraId="66BA8D2C" w14:textId="160DEFF4" w:rsidR="00BE6923" w:rsidRDefault="00BE6923" w:rsidP="00DB56C8">
      <w:pPr>
        <w:pStyle w:val="ListParagraph"/>
        <w:numPr>
          <w:ilvl w:val="0"/>
          <w:numId w:val="28"/>
        </w:numPr>
        <w:rPr>
          <w:rFonts w:ascii="Calibri Light" w:hAnsi="Calibri Light" w:cs="Calibri Light"/>
        </w:rPr>
      </w:pPr>
      <w:r w:rsidRPr="00BE6923">
        <w:rPr>
          <w:rFonts w:ascii="Calibri Light" w:hAnsi="Calibri Light" w:cs="Calibri Light"/>
        </w:rPr>
        <w:t>Experiment with a few different PICOT</w:t>
      </w:r>
      <w:r>
        <w:rPr>
          <w:rFonts w:ascii="Calibri Light" w:hAnsi="Calibri Light" w:cs="Calibri Light"/>
        </w:rPr>
        <w:t>(S)</w:t>
      </w:r>
      <w:r w:rsidRPr="00BE6923">
        <w:rPr>
          <w:rFonts w:ascii="Calibri Light" w:hAnsi="Calibri Light" w:cs="Calibri Light"/>
        </w:rPr>
        <w:t xml:space="preserve"> combinations </w:t>
      </w:r>
    </w:p>
    <w:p w14:paraId="51BA9E4E" w14:textId="6609C7AA" w:rsidR="00DB56C8" w:rsidRDefault="00BE6923" w:rsidP="00DB56C8">
      <w:pPr>
        <w:pStyle w:val="ListParagraph"/>
        <w:numPr>
          <w:ilvl w:val="0"/>
          <w:numId w:val="28"/>
        </w:numPr>
        <w:rPr>
          <w:rFonts w:ascii="Calibri Light" w:hAnsi="Calibri Light" w:cs="Calibri Light"/>
        </w:rPr>
      </w:pPr>
      <w:r w:rsidRPr="00BE6923">
        <w:rPr>
          <w:rFonts w:ascii="Calibri Light" w:hAnsi="Calibri Light" w:cs="Calibri Light"/>
        </w:rPr>
        <w:t>Choose the best set of combinations and narrow the research question</w:t>
      </w:r>
    </w:p>
    <w:p w14:paraId="619E2079" w14:textId="132DD375" w:rsidR="00DB56C8" w:rsidRDefault="00BE6923" w:rsidP="00DB56C8">
      <w:pPr>
        <w:pStyle w:val="ListParagraph"/>
        <w:numPr>
          <w:ilvl w:val="0"/>
          <w:numId w:val="28"/>
        </w:numPr>
        <w:rPr>
          <w:rFonts w:ascii="Calibri Light" w:hAnsi="Calibri Light" w:cs="Calibri Light"/>
        </w:rPr>
      </w:pPr>
      <w:r w:rsidRPr="00BE6923">
        <w:rPr>
          <w:rFonts w:ascii="Calibri Light" w:hAnsi="Calibri Light" w:cs="Calibri Light"/>
        </w:rPr>
        <w:t xml:space="preserve">Use </w:t>
      </w:r>
      <w:r>
        <w:rPr>
          <w:rFonts w:ascii="Calibri Light" w:hAnsi="Calibri Light" w:cs="Calibri Light"/>
        </w:rPr>
        <w:t xml:space="preserve">the </w:t>
      </w:r>
      <w:r w:rsidRPr="00BE6923">
        <w:rPr>
          <w:rFonts w:ascii="Calibri Light" w:hAnsi="Calibri Light" w:cs="Calibri Light"/>
        </w:rPr>
        <w:t>FINER criteria to evaluate the research question's quality</w:t>
      </w:r>
    </w:p>
    <w:p w14:paraId="3EC39052" w14:textId="08110D5F" w:rsidR="002C6100" w:rsidRPr="00DB56C8" w:rsidRDefault="002C6100" w:rsidP="00DB56C8">
      <w:pPr>
        <w:pStyle w:val="ListParagraph"/>
        <w:numPr>
          <w:ilvl w:val="0"/>
          <w:numId w:val="28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“Prun</w:t>
      </w:r>
      <w:r w:rsidR="002723DC">
        <w:rPr>
          <w:rFonts w:ascii="Calibri Light" w:hAnsi="Calibri Light" w:cs="Calibri Light"/>
        </w:rPr>
        <w:t>e</w:t>
      </w:r>
      <w:r>
        <w:rPr>
          <w:rFonts w:ascii="Calibri Light" w:hAnsi="Calibri Light" w:cs="Calibri Light"/>
        </w:rPr>
        <w:t xml:space="preserve">” the research question </w:t>
      </w:r>
      <w:r w:rsidR="00BE6923" w:rsidRPr="00BE6923">
        <w:rPr>
          <w:rFonts w:ascii="Calibri Light" w:hAnsi="Calibri Light" w:cs="Calibri Light"/>
        </w:rPr>
        <w:t xml:space="preserve">by removing any extraneous details </w:t>
      </w:r>
      <w:r w:rsidR="00BF7FEB" w:rsidRPr="00BF7FEB">
        <w:rPr>
          <w:rFonts w:ascii="Calibri Light" w:hAnsi="Calibri Light" w:cs="Calibri Light"/>
          <w:noProof/>
        </w:rPr>
        <w:t>(5)</w:t>
      </w:r>
    </w:p>
    <w:p w14:paraId="26CCA77F" w14:textId="77777777" w:rsidR="00DB56C8" w:rsidRDefault="00DB56C8" w:rsidP="00EE0F77">
      <w:pPr>
        <w:rPr>
          <w:rFonts w:ascii="Calibri Light" w:hAnsi="Calibri Light" w:cs="Calibri Light"/>
        </w:rPr>
      </w:pPr>
    </w:p>
    <w:p w14:paraId="49959087" w14:textId="113AB2E2" w:rsidR="00BF5E82" w:rsidRDefault="00DE6B9B" w:rsidP="00BF5E82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 good research question </w:t>
      </w:r>
      <w:r w:rsidR="00BE6923">
        <w:rPr>
          <w:rFonts w:ascii="Calibri Light" w:hAnsi="Calibri Light" w:cs="Calibri Light"/>
        </w:rPr>
        <w:t>can inform</w:t>
      </w:r>
      <w:r>
        <w:rPr>
          <w:rFonts w:ascii="Calibri Light" w:hAnsi="Calibri Light" w:cs="Calibri Light"/>
        </w:rPr>
        <w:t xml:space="preserve"> the </w:t>
      </w:r>
      <w:r w:rsidR="00BE6923">
        <w:rPr>
          <w:rFonts w:ascii="Calibri Light" w:hAnsi="Calibri Light" w:cs="Calibri Light"/>
        </w:rPr>
        <w:t>study objective</w:t>
      </w:r>
      <w:r>
        <w:rPr>
          <w:rFonts w:ascii="Calibri Light" w:hAnsi="Calibri Light" w:cs="Calibri Light"/>
        </w:rPr>
        <w:t xml:space="preserve">, data </w:t>
      </w:r>
      <w:r w:rsidR="00BE6923">
        <w:rPr>
          <w:rFonts w:ascii="Calibri Light" w:hAnsi="Calibri Light" w:cs="Calibri Light"/>
        </w:rPr>
        <w:t>collection</w:t>
      </w:r>
      <w:r>
        <w:rPr>
          <w:rFonts w:ascii="Calibri Light" w:hAnsi="Calibri Light" w:cs="Calibri Light"/>
        </w:rPr>
        <w:t xml:space="preserve">, methodology and the relevance of the findings. </w:t>
      </w:r>
      <w:r w:rsidR="00091ADD">
        <w:rPr>
          <w:rFonts w:ascii="Calibri Light" w:hAnsi="Calibri Light" w:cs="Calibri Light"/>
        </w:rPr>
        <w:t xml:space="preserve">Not having a good research question can create confusion for readers and reviewers, make the research aimless and the interpretation of the results may be difficult </w:t>
      </w:r>
      <w:r w:rsidR="002723DC">
        <w:rPr>
          <w:rFonts w:ascii="Calibri Light" w:hAnsi="Calibri Light" w:cs="Calibri Light"/>
        </w:rPr>
        <w:t xml:space="preserve">or </w:t>
      </w:r>
      <w:r w:rsidR="00091ADD">
        <w:rPr>
          <w:rFonts w:ascii="Calibri Light" w:hAnsi="Calibri Light" w:cs="Calibri Light"/>
        </w:rPr>
        <w:t xml:space="preserve">pointless. </w:t>
      </w:r>
      <w:r w:rsidR="00FD4A7F">
        <w:rPr>
          <w:rFonts w:ascii="Calibri Light" w:hAnsi="Calibri Light" w:cs="Calibri Light"/>
        </w:rPr>
        <w:t>Therefore</w:t>
      </w:r>
      <w:r w:rsidR="00091ADD">
        <w:rPr>
          <w:rFonts w:ascii="Calibri Light" w:hAnsi="Calibri Light" w:cs="Calibri Light"/>
        </w:rPr>
        <w:t xml:space="preserve">, </w:t>
      </w:r>
      <w:r w:rsidR="00FD4A7F">
        <w:rPr>
          <w:rFonts w:ascii="Calibri Light" w:hAnsi="Calibri Light" w:cs="Calibri Light"/>
        </w:rPr>
        <w:t xml:space="preserve">developing a clear, well-structured research question is </w:t>
      </w:r>
      <w:r w:rsidR="002723DC">
        <w:rPr>
          <w:rFonts w:ascii="Calibri Light" w:hAnsi="Calibri Light" w:cs="Calibri Light"/>
        </w:rPr>
        <w:t xml:space="preserve">a </w:t>
      </w:r>
      <w:r w:rsidR="00FD4A7F">
        <w:rPr>
          <w:rFonts w:ascii="Calibri Light" w:hAnsi="Calibri Light" w:cs="Calibri Light"/>
        </w:rPr>
        <w:t>critical step in any scientific investigation.</w:t>
      </w:r>
    </w:p>
    <w:p w14:paraId="5B4BD25E" w14:textId="77777777" w:rsidR="00012B63" w:rsidRDefault="00012B63" w:rsidP="00BE602A">
      <w:pPr>
        <w:rPr>
          <w:rFonts w:ascii="Calibri Light" w:hAnsi="Calibri Light" w:cs="Calibri Light"/>
        </w:rPr>
      </w:pPr>
    </w:p>
    <w:p w14:paraId="59C54910" w14:textId="44D0D01A" w:rsidR="00BE602A" w:rsidRDefault="004C17EB" w:rsidP="00BE602A">
      <w:pPr>
        <w:rPr>
          <w:rFonts w:ascii="Calibri Light" w:hAnsi="Calibri Light" w:cs="Calibri Light"/>
          <w:b/>
          <w:bCs/>
        </w:rPr>
      </w:pPr>
      <w:r w:rsidRPr="004C17EB">
        <w:rPr>
          <w:rFonts w:ascii="Calibri Light" w:hAnsi="Calibri Light" w:cs="Calibri Light"/>
          <w:b/>
          <w:bCs/>
        </w:rPr>
        <w:t>References</w:t>
      </w:r>
    </w:p>
    <w:p w14:paraId="19CC4565" w14:textId="77777777" w:rsidR="00A707E1" w:rsidRPr="004C17EB" w:rsidRDefault="00A707E1" w:rsidP="00BE602A">
      <w:pPr>
        <w:rPr>
          <w:rFonts w:ascii="Calibri Light" w:hAnsi="Calibri Light" w:cs="Calibri Light"/>
          <w:b/>
          <w:bCs/>
        </w:rPr>
      </w:pPr>
    </w:p>
    <w:p w14:paraId="13BEF82D" w14:textId="000D9122" w:rsidR="00720B7C" w:rsidRPr="00720B7C" w:rsidRDefault="00720B7C" w:rsidP="00720B7C">
      <w:pPr>
        <w:widowControl w:val="0"/>
        <w:autoSpaceDE w:val="0"/>
        <w:autoSpaceDN w:val="0"/>
        <w:adjustRightInd w:val="0"/>
        <w:ind w:left="640" w:hanging="640"/>
        <w:rPr>
          <w:rFonts w:ascii="Calibri Light" w:hAnsi="Calibri Light" w:cs="Calibri Light"/>
          <w:noProof/>
          <w:lang w:val="en-US"/>
        </w:rPr>
      </w:pPr>
      <w:r w:rsidRPr="00720B7C">
        <w:rPr>
          <w:rFonts w:ascii="Calibri Light" w:hAnsi="Calibri Light" w:cs="Calibri Light"/>
          <w:noProof/>
          <w:lang w:val="en-US"/>
        </w:rPr>
        <w:t xml:space="preserve">1. </w:t>
      </w:r>
      <w:r w:rsidRPr="00720B7C">
        <w:rPr>
          <w:rFonts w:ascii="Calibri Light" w:hAnsi="Calibri Light" w:cs="Calibri Light"/>
          <w:noProof/>
          <w:lang w:val="en-US"/>
        </w:rPr>
        <w:tab/>
        <w:t>Fandino W. Formulating a good research question: Pearls and pitfalls. Indian J Anaesth [Internet]. 2019 Aug 1 [cited 2021 Oct 31];63(8):611. Available from: /pmc/articles/PMC6691636/</w:t>
      </w:r>
    </w:p>
    <w:p w14:paraId="20437FD3" w14:textId="77777777" w:rsidR="00720B7C" w:rsidRPr="00720B7C" w:rsidRDefault="00720B7C" w:rsidP="00720B7C">
      <w:pPr>
        <w:widowControl w:val="0"/>
        <w:autoSpaceDE w:val="0"/>
        <w:autoSpaceDN w:val="0"/>
        <w:adjustRightInd w:val="0"/>
        <w:ind w:left="640" w:hanging="640"/>
        <w:rPr>
          <w:rFonts w:ascii="Calibri Light" w:hAnsi="Calibri Light" w:cs="Calibri Light"/>
          <w:noProof/>
          <w:lang w:val="en-US"/>
        </w:rPr>
      </w:pPr>
      <w:r w:rsidRPr="00720B7C">
        <w:rPr>
          <w:rFonts w:ascii="Calibri Light" w:hAnsi="Calibri Light" w:cs="Calibri Light"/>
          <w:noProof/>
          <w:lang w:val="en-US"/>
        </w:rPr>
        <w:t xml:space="preserve">2. </w:t>
      </w:r>
      <w:r w:rsidRPr="00720B7C">
        <w:rPr>
          <w:rFonts w:ascii="Calibri Light" w:hAnsi="Calibri Light" w:cs="Calibri Light"/>
          <w:noProof/>
          <w:lang w:val="en-US"/>
        </w:rPr>
        <w:tab/>
        <w:t>Thabane L, Thomas T, Ye C, Paul J. Posing the research question: not so simple. Can J Anesth Can d’anesthésie 2008 561 [Internet]. 2008 Dec 24 [cited 2021 Oct 31];56(1):71–9. Available from: https://link.springer.com/article/10.1007/s12630-008-9007-4</w:t>
      </w:r>
    </w:p>
    <w:p w14:paraId="588B7697" w14:textId="77777777" w:rsidR="00720B7C" w:rsidRPr="00720B7C" w:rsidRDefault="00720B7C" w:rsidP="00720B7C">
      <w:pPr>
        <w:widowControl w:val="0"/>
        <w:autoSpaceDE w:val="0"/>
        <w:autoSpaceDN w:val="0"/>
        <w:adjustRightInd w:val="0"/>
        <w:ind w:left="640" w:hanging="640"/>
        <w:rPr>
          <w:rFonts w:ascii="Calibri Light" w:hAnsi="Calibri Light" w:cs="Calibri Light"/>
          <w:noProof/>
          <w:lang w:val="en-US"/>
        </w:rPr>
      </w:pPr>
      <w:r w:rsidRPr="00720B7C">
        <w:rPr>
          <w:rFonts w:ascii="Calibri Light" w:hAnsi="Calibri Light" w:cs="Calibri Light"/>
          <w:noProof/>
          <w:lang w:val="en-US"/>
        </w:rPr>
        <w:t xml:space="preserve">3. </w:t>
      </w:r>
      <w:r w:rsidRPr="00720B7C">
        <w:rPr>
          <w:rFonts w:ascii="Calibri Light" w:hAnsi="Calibri Light" w:cs="Calibri Light"/>
          <w:noProof/>
          <w:lang w:val="en-US"/>
        </w:rPr>
        <w:tab/>
        <w:t>Rios LP, Ye C, Thabane L. Association between framing of the research question using the PICOT format and reporting quality of randomized controlled trials. BMC Med Res Methodol 2010 101 [Internet]. 2010 Feb 5 [cited 2021 Oct 31];10(1):1–8. Available from: https://bmcmedresmethodol.biomedcentral.com/articles/10.1186/1471-2288-10-11</w:t>
      </w:r>
    </w:p>
    <w:p w14:paraId="79515223" w14:textId="77777777" w:rsidR="00720B7C" w:rsidRPr="00720B7C" w:rsidRDefault="00720B7C" w:rsidP="00720B7C">
      <w:pPr>
        <w:widowControl w:val="0"/>
        <w:autoSpaceDE w:val="0"/>
        <w:autoSpaceDN w:val="0"/>
        <w:adjustRightInd w:val="0"/>
        <w:ind w:left="640" w:hanging="640"/>
        <w:rPr>
          <w:rFonts w:ascii="Calibri Light" w:hAnsi="Calibri Light" w:cs="Calibri Light"/>
          <w:noProof/>
          <w:lang w:val="en-US"/>
        </w:rPr>
      </w:pPr>
      <w:r w:rsidRPr="00720B7C">
        <w:rPr>
          <w:rFonts w:ascii="Calibri Light" w:hAnsi="Calibri Light" w:cs="Calibri Light"/>
          <w:noProof/>
          <w:lang w:val="en-US"/>
        </w:rPr>
        <w:t xml:space="preserve">4. </w:t>
      </w:r>
      <w:r w:rsidRPr="00720B7C">
        <w:rPr>
          <w:rFonts w:ascii="Calibri Light" w:hAnsi="Calibri Light" w:cs="Calibri Light"/>
          <w:noProof/>
          <w:lang w:val="en-US"/>
        </w:rPr>
        <w:tab/>
        <w:t>Creswell JW, Creswell D. Chapter 7 Research questions and hypotheses. In: Research design: Qualitative, quantitative, and mixed methods approaches [Internet]. SAGE Publications; 2017 [cited 2021 Oct 31]. p. 129–43. Available from: https://www.sagepub.com/sites/default/files/upm-binaries/22782_Chapter_7.pdf</w:t>
      </w:r>
    </w:p>
    <w:p w14:paraId="3FC8F19D" w14:textId="77777777" w:rsidR="00720B7C" w:rsidRPr="00720B7C" w:rsidRDefault="00720B7C" w:rsidP="00720B7C">
      <w:pPr>
        <w:widowControl w:val="0"/>
        <w:autoSpaceDE w:val="0"/>
        <w:autoSpaceDN w:val="0"/>
        <w:adjustRightInd w:val="0"/>
        <w:ind w:left="640" w:hanging="640"/>
        <w:rPr>
          <w:rFonts w:ascii="Calibri Light" w:hAnsi="Calibri Light" w:cs="Calibri Light"/>
          <w:noProof/>
          <w:lang w:val="en-US"/>
        </w:rPr>
      </w:pPr>
      <w:r w:rsidRPr="00720B7C">
        <w:rPr>
          <w:rFonts w:ascii="Calibri Light" w:hAnsi="Calibri Light" w:cs="Calibri Light"/>
          <w:noProof/>
          <w:lang w:val="en-US"/>
        </w:rPr>
        <w:t xml:space="preserve">5. </w:t>
      </w:r>
      <w:r w:rsidRPr="00720B7C">
        <w:rPr>
          <w:rFonts w:ascii="Calibri Light" w:hAnsi="Calibri Light" w:cs="Calibri Light"/>
          <w:noProof/>
          <w:lang w:val="en-US"/>
        </w:rPr>
        <w:tab/>
        <w:t>Vandenbroucke JP, Pearce N. From ideas to studies: how to get ideas and sharpen them into research questions. Clin Epidemiol [Internet]. 2018 Mar 6 [cited 2021 Oct 31];10:253. Available from: /pmc/articles/PMC5846748/</w:t>
      </w:r>
    </w:p>
    <w:p w14:paraId="1AE9F944" w14:textId="77777777" w:rsidR="00720B7C" w:rsidRPr="00720B7C" w:rsidRDefault="00720B7C" w:rsidP="00720B7C">
      <w:pPr>
        <w:widowControl w:val="0"/>
        <w:autoSpaceDE w:val="0"/>
        <w:autoSpaceDN w:val="0"/>
        <w:adjustRightInd w:val="0"/>
        <w:ind w:left="640" w:hanging="640"/>
        <w:rPr>
          <w:rFonts w:ascii="Calibri Light" w:hAnsi="Calibri Light" w:cs="Calibri Light"/>
          <w:noProof/>
        </w:rPr>
      </w:pPr>
      <w:r w:rsidRPr="00720B7C">
        <w:rPr>
          <w:rFonts w:ascii="Calibri Light" w:hAnsi="Calibri Light" w:cs="Calibri Light"/>
          <w:noProof/>
          <w:lang w:val="en-US"/>
        </w:rPr>
        <w:t xml:space="preserve">6. </w:t>
      </w:r>
      <w:r w:rsidRPr="00720B7C">
        <w:rPr>
          <w:rFonts w:ascii="Calibri Light" w:hAnsi="Calibri Light" w:cs="Calibri Light"/>
          <w:noProof/>
          <w:lang w:val="en-US"/>
        </w:rPr>
        <w:tab/>
        <w:t xml:space="preserve">Mayo NE, Asano M, Barbic SP. When is a research question not a research question? J Rehabil Med. 2013;45(6):513–8. </w:t>
      </w:r>
    </w:p>
    <w:p w14:paraId="172C2440" w14:textId="1D0C6864" w:rsidR="00DE22B2" w:rsidRPr="00DE22B2" w:rsidRDefault="00DE22B2" w:rsidP="00720B7C">
      <w:pPr>
        <w:widowControl w:val="0"/>
        <w:autoSpaceDE w:val="0"/>
        <w:autoSpaceDN w:val="0"/>
        <w:adjustRightInd w:val="0"/>
        <w:ind w:left="640" w:hanging="640"/>
        <w:rPr>
          <w:rFonts w:ascii="Calibri Light" w:hAnsi="Calibri Light" w:cs="Calibri Light"/>
        </w:rPr>
      </w:pPr>
    </w:p>
    <w:sectPr w:rsidR="00DE22B2" w:rsidRPr="00DE22B2" w:rsidSect="001654C2">
      <w:footerReference w:type="even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ardowsa" w:date="2021-11-04T15:25:00Z" w:initials="1">
    <w:p w14:paraId="73459775" w14:textId="667136B3" w:rsidR="003F16EB" w:rsidRDefault="003F16EB">
      <w:pPr>
        <w:pStyle w:val="CommentText"/>
      </w:pPr>
      <w:r>
        <w:rPr>
          <w:rStyle w:val="CommentReference"/>
        </w:rPr>
        <w:annotationRef/>
      </w:r>
      <w:r>
        <w:t>I’m unsure what these boundaries are.</w:t>
      </w:r>
    </w:p>
  </w:comment>
  <w:comment w:id="1" w:author="Fardowsa" w:date="2021-11-04T15:53:00Z" w:initials="1">
    <w:p w14:paraId="2034F095" w14:textId="626E1562" w:rsidR="00DB73B4" w:rsidRDefault="00DB73B4">
      <w:pPr>
        <w:pStyle w:val="CommentText"/>
      </w:pPr>
      <w:r>
        <w:rPr>
          <w:rStyle w:val="CommentReference"/>
        </w:rPr>
        <w:annotationRef/>
      </w:r>
      <w:r>
        <w:t>I interpreted this as the answers have to be supportive of the rationale. What if we get null results?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459775" w15:done="0"/>
  <w15:commentEx w15:paraId="2034F0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E4F9D" w16cex:dateUtc="2021-11-04T19:25:00Z"/>
  <w16cex:commentExtensible w16cex:durableId="252E565E" w16cex:dateUtc="2021-11-04T19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459775" w16cid:durableId="252E4F9D"/>
  <w16cid:commentId w16cid:paraId="2034F095" w16cid:durableId="252E56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2A6AD" w14:textId="77777777" w:rsidR="00D865DC" w:rsidRDefault="00D865DC" w:rsidP="00851AA7">
      <w:r>
        <w:separator/>
      </w:r>
    </w:p>
  </w:endnote>
  <w:endnote w:type="continuationSeparator" w:id="0">
    <w:p w14:paraId="6E4F26C0" w14:textId="77777777" w:rsidR="00D865DC" w:rsidRDefault="00D865DC" w:rsidP="00851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671424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89C59E1" w14:textId="50041FA8" w:rsidR="00851AA7" w:rsidRDefault="00851AA7" w:rsidP="009B3F0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82EBC9" w14:textId="77777777" w:rsidR="00851AA7" w:rsidRDefault="00851AA7" w:rsidP="00851A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07822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A334BB" w14:textId="6D1401BA" w:rsidR="00851AA7" w:rsidRDefault="00851AA7" w:rsidP="009B3F0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F5E22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7F59C3" w14:textId="77777777" w:rsidR="00851AA7" w:rsidRDefault="00851AA7" w:rsidP="00851A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614C1" w14:textId="77777777" w:rsidR="00D865DC" w:rsidRDefault="00D865DC" w:rsidP="00851AA7">
      <w:r>
        <w:separator/>
      </w:r>
    </w:p>
  </w:footnote>
  <w:footnote w:type="continuationSeparator" w:id="0">
    <w:p w14:paraId="4135D8FA" w14:textId="77777777" w:rsidR="00D865DC" w:rsidRDefault="00D865DC" w:rsidP="00851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6E67"/>
    <w:multiLevelType w:val="hybridMultilevel"/>
    <w:tmpl w:val="6EBE0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D0431"/>
    <w:multiLevelType w:val="hybridMultilevel"/>
    <w:tmpl w:val="2CD2FB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FB0B8D"/>
    <w:multiLevelType w:val="hybridMultilevel"/>
    <w:tmpl w:val="BE822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604ECE"/>
    <w:multiLevelType w:val="hybridMultilevel"/>
    <w:tmpl w:val="2C16D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95938"/>
    <w:multiLevelType w:val="hybridMultilevel"/>
    <w:tmpl w:val="17800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B36A6"/>
    <w:multiLevelType w:val="hybridMultilevel"/>
    <w:tmpl w:val="87FEBD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E41BC7"/>
    <w:multiLevelType w:val="hybridMultilevel"/>
    <w:tmpl w:val="51C0C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32733"/>
    <w:multiLevelType w:val="hybridMultilevel"/>
    <w:tmpl w:val="A26A68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99683E"/>
    <w:multiLevelType w:val="hybridMultilevel"/>
    <w:tmpl w:val="A89E54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565964"/>
    <w:multiLevelType w:val="hybridMultilevel"/>
    <w:tmpl w:val="518E42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1A2266"/>
    <w:multiLevelType w:val="hybridMultilevel"/>
    <w:tmpl w:val="343A1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2977B4"/>
    <w:multiLevelType w:val="hybridMultilevel"/>
    <w:tmpl w:val="E8B61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E4209D"/>
    <w:multiLevelType w:val="hybridMultilevel"/>
    <w:tmpl w:val="926CA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D02F1B"/>
    <w:multiLevelType w:val="hybridMultilevel"/>
    <w:tmpl w:val="D66C8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4B6E34"/>
    <w:multiLevelType w:val="hybridMultilevel"/>
    <w:tmpl w:val="1A6A9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A362D"/>
    <w:multiLevelType w:val="hybridMultilevel"/>
    <w:tmpl w:val="1BA4D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C03C2C"/>
    <w:multiLevelType w:val="hybridMultilevel"/>
    <w:tmpl w:val="537AF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A80498"/>
    <w:multiLevelType w:val="hybridMultilevel"/>
    <w:tmpl w:val="B63C9F9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8" w15:restartNumberingAfterBreak="0">
    <w:nsid w:val="3AF46B1E"/>
    <w:multiLevelType w:val="hybridMultilevel"/>
    <w:tmpl w:val="7AA81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FF1104"/>
    <w:multiLevelType w:val="hybridMultilevel"/>
    <w:tmpl w:val="07C68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983B27"/>
    <w:multiLevelType w:val="hybridMultilevel"/>
    <w:tmpl w:val="1A62A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BA0768"/>
    <w:multiLevelType w:val="hybridMultilevel"/>
    <w:tmpl w:val="90220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DB0FD5"/>
    <w:multiLevelType w:val="hybridMultilevel"/>
    <w:tmpl w:val="08E20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857D00"/>
    <w:multiLevelType w:val="hybridMultilevel"/>
    <w:tmpl w:val="D08E7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227FD6"/>
    <w:multiLevelType w:val="hybridMultilevel"/>
    <w:tmpl w:val="24DC5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335DAB"/>
    <w:multiLevelType w:val="hybridMultilevel"/>
    <w:tmpl w:val="6DA2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11E18"/>
    <w:multiLevelType w:val="hybridMultilevel"/>
    <w:tmpl w:val="65643B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2F1722"/>
    <w:multiLevelType w:val="hybridMultilevel"/>
    <w:tmpl w:val="548A9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DC63DA"/>
    <w:multiLevelType w:val="hybridMultilevel"/>
    <w:tmpl w:val="E710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A2C1B"/>
    <w:multiLevelType w:val="hybridMultilevel"/>
    <w:tmpl w:val="8E6A20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35F74F3"/>
    <w:multiLevelType w:val="hybridMultilevel"/>
    <w:tmpl w:val="B0E60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EC241B"/>
    <w:multiLevelType w:val="hybridMultilevel"/>
    <w:tmpl w:val="9A88D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764EDF"/>
    <w:multiLevelType w:val="hybridMultilevel"/>
    <w:tmpl w:val="F8E87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BD2998"/>
    <w:multiLevelType w:val="hybridMultilevel"/>
    <w:tmpl w:val="AC7C8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5405DFA"/>
    <w:multiLevelType w:val="hybridMultilevel"/>
    <w:tmpl w:val="34366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6590CEA"/>
    <w:multiLevelType w:val="hybridMultilevel"/>
    <w:tmpl w:val="34AC13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A94622D"/>
    <w:multiLevelType w:val="hybridMultilevel"/>
    <w:tmpl w:val="DA50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A71CD8"/>
    <w:multiLevelType w:val="hybridMultilevel"/>
    <w:tmpl w:val="8DC2B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B9C6367"/>
    <w:multiLevelType w:val="hybridMultilevel"/>
    <w:tmpl w:val="46DAB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DB5887"/>
    <w:multiLevelType w:val="hybridMultilevel"/>
    <w:tmpl w:val="F1C83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"/>
  </w:num>
  <w:num w:numId="3">
    <w:abstractNumId w:val="9"/>
  </w:num>
  <w:num w:numId="4">
    <w:abstractNumId w:val="11"/>
  </w:num>
  <w:num w:numId="5">
    <w:abstractNumId w:val="15"/>
  </w:num>
  <w:num w:numId="6">
    <w:abstractNumId w:val="20"/>
  </w:num>
  <w:num w:numId="7">
    <w:abstractNumId w:val="4"/>
  </w:num>
  <w:num w:numId="8">
    <w:abstractNumId w:val="13"/>
  </w:num>
  <w:num w:numId="9">
    <w:abstractNumId w:val="6"/>
  </w:num>
  <w:num w:numId="10">
    <w:abstractNumId w:val="31"/>
  </w:num>
  <w:num w:numId="11">
    <w:abstractNumId w:val="37"/>
  </w:num>
  <w:num w:numId="12">
    <w:abstractNumId w:val="19"/>
  </w:num>
  <w:num w:numId="13">
    <w:abstractNumId w:val="33"/>
  </w:num>
  <w:num w:numId="14">
    <w:abstractNumId w:val="28"/>
  </w:num>
  <w:num w:numId="15">
    <w:abstractNumId w:val="32"/>
  </w:num>
  <w:num w:numId="16">
    <w:abstractNumId w:val="12"/>
  </w:num>
  <w:num w:numId="17">
    <w:abstractNumId w:val="1"/>
  </w:num>
  <w:num w:numId="18">
    <w:abstractNumId w:val="7"/>
  </w:num>
  <w:num w:numId="19">
    <w:abstractNumId w:val="25"/>
  </w:num>
  <w:num w:numId="20">
    <w:abstractNumId w:val="14"/>
  </w:num>
  <w:num w:numId="21">
    <w:abstractNumId w:val="36"/>
  </w:num>
  <w:num w:numId="22">
    <w:abstractNumId w:val="30"/>
  </w:num>
  <w:num w:numId="23">
    <w:abstractNumId w:val="2"/>
  </w:num>
  <w:num w:numId="24">
    <w:abstractNumId w:val="22"/>
  </w:num>
  <w:num w:numId="25">
    <w:abstractNumId w:val="8"/>
  </w:num>
  <w:num w:numId="26">
    <w:abstractNumId w:val="35"/>
  </w:num>
  <w:num w:numId="27">
    <w:abstractNumId w:val="23"/>
  </w:num>
  <w:num w:numId="28">
    <w:abstractNumId w:val="10"/>
  </w:num>
  <w:num w:numId="29">
    <w:abstractNumId w:val="17"/>
  </w:num>
  <w:num w:numId="30">
    <w:abstractNumId w:val="34"/>
  </w:num>
  <w:num w:numId="31">
    <w:abstractNumId w:val="27"/>
  </w:num>
  <w:num w:numId="32">
    <w:abstractNumId w:val="5"/>
  </w:num>
  <w:num w:numId="33">
    <w:abstractNumId w:val="0"/>
  </w:num>
  <w:num w:numId="34">
    <w:abstractNumId w:val="18"/>
  </w:num>
  <w:num w:numId="35">
    <w:abstractNumId w:val="21"/>
  </w:num>
  <w:num w:numId="36">
    <w:abstractNumId w:val="16"/>
  </w:num>
  <w:num w:numId="37">
    <w:abstractNumId w:val="24"/>
  </w:num>
  <w:num w:numId="38">
    <w:abstractNumId w:val="29"/>
  </w:num>
  <w:num w:numId="39">
    <w:abstractNumId w:val="39"/>
  </w:num>
  <w:num w:numId="40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rdowsa">
    <w15:presenceInfo w15:providerId="None" w15:userId="Fardows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1A5"/>
    <w:rsid w:val="00002EF4"/>
    <w:rsid w:val="00005FAF"/>
    <w:rsid w:val="00006B14"/>
    <w:rsid w:val="0001233E"/>
    <w:rsid w:val="00012B63"/>
    <w:rsid w:val="000147BF"/>
    <w:rsid w:val="00014FB2"/>
    <w:rsid w:val="000159C1"/>
    <w:rsid w:val="00021C78"/>
    <w:rsid w:val="00023EAC"/>
    <w:rsid w:val="000267E0"/>
    <w:rsid w:val="0003006F"/>
    <w:rsid w:val="00030E3A"/>
    <w:rsid w:val="00034BC9"/>
    <w:rsid w:val="00035FED"/>
    <w:rsid w:val="00040123"/>
    <w:rsid w:val="00045A27"/>
    <w:rsid w:val="0005003A"/>
    <w:rsid w:val="00060690"/>
    <w:rsid w:val="00060C78"/>
    <w:rsid w:val="00061DBF"/>
    <w:rsid w:val="00062578"/>
    <w:rsid w:val="0008103F"/>
    <w:rsid w:val="0008362F"/>
    <w:rsid w:val="00084B1F"/>
    <w:rsid w:val="00086A76"/>
    <w:rsid w:val="0008798B"/>
    <w:rsid w:val="00091202"/>
    <w:rsid w:val="00091274"/>
    <w:rsid w:val="000917DE"/>
    <w:rsid w:val="00091ADD"/>
    <w:rsid w:val="000977B4"/>
    <w:rsid w:val="000A2F16"/>
    <w:rsid w:val="000A4BA6"/>
    <w:rsid w:val="000A5FCD"/>
    <w:rsid w:val="000B214D"/>
    <w:rsid w:val="000C3E83"/>
    <w:rsid w:val="000C52C4"/>
    <w:rsid w:val="000E1102"/>
    <w:rsid w:val="000E42F5"/>
    <w:rsid w:val="000F012D"/>
    <w:rsid w:val="000F0B6F"/>
    <w:rsid w:val="000F1087"/>
    <w:rsid w:val="000F2BC5"/>
    <w:rsid w:val="000F3725"/>
    <w:rsid w:val="000F45A3"/>
    <w:rsid w:val="000F5407"/>
    <w:rsid w:val="00105147"/>
    <w:rsid w:val="001062EC"/>
    <w:rsid w:val="001101DB"/>
    <w:rsid w:val="0011136B"/>
    <w:rsid w:val="00117219"/>
    <w:rsid w:val="00120546"/>
    <w:rsid w:val="0012276C"/>
    <w:rsid w:val="00125482"/>
    <w:rsid w:val="0012734A"/>
    <w:rsid w:val="00130E52"/>
    <w:rsid w:val="00133DA4"/>
    <w:rsid w:val="0014188F"/>
    <w:rsid w:val="00144023"/>
    <w:rsid w:val="00144A21"/>
    <w:rsid w:val="001518C1"/>
    <w:rsid w:val="0015321B"/>
    <w:rsid w:val="00154480"/>
    <w:rsid w:val="0016422A"/>
    <w:rsid w:val="001654C2"/>
    <w:rsid w:val="00170584"/>
    <w:rsid w:val="001705BE"/>
    <w:rsid w:val="0017079A"/>
    <w:rsid w:val="0018155F"/>
    <w:rsid w:val="00183F7F"/>
    <w:rsid w:val="001902A8"/>
    <w:rsid w:val="00190D8E"/>
    <w:rsid w:val="00193E09"/>
    <w:rsid w:val="00193FC8"/>
    <w:rsid w:val="00193FFA"/>
    <w:rsid w:val="001A0215"/>
    <w:rsid w:val="001A3A49"/>
    <w:rsid w:val="001A5D8A"/>
    <w:rsid w:val="001B406B"/>
    <w:rsid w:val="001B48DA"/>
    <w:rsid w:val="001B5116"/>
    <w:rsid w:val="001C0041"/>
    <w:rsid w:val="001C218C"/>
    <w:rsid w:val="001C49F0"/>
    <w:rsid w:val="001C7288"/>
    <w:rsid w:val="001D0D3D"/>
    <w:rsid w:val="001D4B11"/>
    <w:rsid w:val="001D62C3"/>
    <w:rsid w:val="001E42D6"/>
    <w:rsid w:val="001E7A2F"/>
    <w:rsid w:val="001F1539"/>
    <w:rsid w:val="001F2EDF"/>
    <w:rsid w:val="001F4B0A"/>
    <w:rsid w:val="001F58D8"/>
    <w:rsid w:val="00204EB8"/>
    <w:rsid w:val="002069A6"/>
    <w:rsid w:val="0020786C"/>
    <w:rsid w:val="00207992"/>
    <w:rsid w:val="00207B03"/>
    <w:rsid w:val="002141FB"/>
    <w:rsid w:val="00215971"/>
    <w:rsid w:val="00225F03"/>
    <w:rsid w:val="00226BBC"/>
    <w:rsid w:val="002345E1"/>
    <w:rsid w:val="002349F0"/>
    <w:rsid w:val="00247F74"/>
    <w:rsid w:val="00250420"/>
    <w:rsid w:val="00252272"/>
    <w:rsid w:val="00252F88"/>
    <w:rsid w:val="00262E70"/>
    <w:rsid w:val="0026441A"/>
    <w:rsid w:val="00265567"/>
    <w:rsid w:val="002723DC"/>
    <w:rsid w:val="00276B03"/>
    <w:rsid w:val="00276EC6"/>
    <w:rsid w:val="00286D9F"/>
    <w:rsid w:val="00290916"/>
    <w:rsid w:val="002A09A0"/>
    <w:rsid w:val="002A517A"/>
    <w:rsid w:val="002A6875"/>
    <w:rsid w:val="002B4479"/>
    <w:rsid w:val="002B4B22"/>
    <w:rsid w:val="002B7109"/>
    <w:rsid w:val="002C6100"/>
    <w:rsid w:val="002C61A5"/>
    <w:rsid w:val="002D2014"/>
    <w:rsid w:val="002D3967"/>
    <w:rsid w:val="002D536B"/>
    <w:rsid w:val="002E1E59"/>
    <w:rsid w:val="002E5D64"/>
    <w:rsid w:val="002F0E5C"/>
    <w:rsid w:val="002F3C92"/>
    <w:rsid w:val="002F53E7"/>
    <w:rsid w:val="002F6D8B"/>
    <w:rsid w:val="00300AA0"/>
    <w:rsid w:val="00301EEB"/>
    <w:rsid w:val="00303F3F"/>
    <w:rsid w:val="0030604E"/>
    <w:rsid w:val="00306DB8"/>
    <w:rsid w:val="00307F32"/>
    <w:rsid w:val="00311977"/>
    <w:rsid w:val="0031226C"/>
    <w:rsid w:val="00312B85"/>
    <w:rsid w:val="0031554E"/>
    <w:rsid w:val="00316138"/>
    <w:rsid w:val="0032245D"/>
    <w:rsid w:val="003259E3"/>
    <w:rsid w:val="00326F36"/>
    <w:rsid w:val="00332FE9"/>
    <w:rsid w:val="00333D3C"/>
    <w:rsid w:val="00333EE0"/>
    <w:rsid w:val="0033542E"/>
    <w:rsid w:val="00340667"/>
    <w:rsid w:val="00343CB6"/>
    <w:rsid w:val="00343F11"/>
    <w:rsid w:val="00351366"/>
    <w:rsid w:val="00354604"/>
    <w:rsid w:val="00361FCA"/>
    <w:rsid w:val="003630BB"/>
    <w:rsid w:val="00364573"/>
    <w:rsid w:val="003716D4"/>
    <w:rsid w:val="003725FA"/>
    <w:rsid w:val="0037265D"/>
    <w:rsid w:val="00373746"/>
    <w:rsid w:val="00376BD2"/>
    <w:rsid w:val="003853C2"/>
    <w:rsid w:val="00386BC8"/>
    <w:rsid w:val="00386DCF"/>
    <w:rsid w:val="0039688F"/>
    <w:rsid w:val="00396ABE"/>
    <w:rsid w:val="003A2976"/>
    <w:rsid w:val="003B0039"/>
    <w:rsid w:val="003B10B3"/>
    <w:rsid w:val="003B1DA5"/>
    <w:rsid w:val="003C541C"/>
    <w:rsid w:val="003C588B"/>
    <w:rsid w:val="003C6264"/>
    <w:rsid w:val="003D1073"/>
    <w:rsid w:val="003D2875"/>
    <w:rsid w:val="003D358E"/>
    <w:rsid w:val="003D4C2E"/>
    <w:rsid w:val="003D799E"/>
    <w:rsid w:val="003E3121"/>
    <w:rsid w:val="003E4258"/>
    <w:rsid w:val="003E6B63"/>
    <w:rsid w:val="003E7497"/>
    <w:rsid w:val="003F16EB"/>
    <w:rsid w:val="003F3E34"/>
    <w:rsid w:val="003F5176"/>
    <w:rsid w:val="003F5E22"/>
    <w:rsid w:val="003F70DF"/>
    <w:rsid w:val="00403EE4"/>
    <w:rsid w:val="00405DCF"/>
    <w:rsid w:val="00422702"/>
    <w:rsid w:val="0043439C"/>
    <w:rsid w:val="004377B3"/>
    <w:rsid w:val="00446A55"/>
    <w:rsid w:val="004513B8"/>
    <w:rsid w:val="00451F1F"/>
    <w:rsid w:val="004536C9"/>
    <w:rsid w:val="0046189F"/>
    <w:rsid w:val="004656E5"/>
    <w:rsid w:val="0046755F"/>
    <w:rsid w:val="00471B57"/>
    <w:rsid w:val="00472496"/>
    <w:rsid w:val="004736AB"/>
    <w:rsid w:val="004746FD"/>
    <w:rsid w:val="004762B6"/>
    <w:rsid w:val="004845A1"/>
    <w:rsid w:val="004874D4"/>
    <w:rsid w:val="00490DAE"/>
    <w:rsid w:val="004913D2"/>
    <w:rsid w:val="00493AE7"/>
    <w:rsid w:val="00494595"/>
    <w:rsid w:val="004954BC"/>
    <w:rsid w:val="004A0A00"/>
    <w:rsid w:val="004A1E59"/>
    <w:rsid w:val="004A2AAF"/>
    <w:rsid w:val="004A2CD1"/>
    <w:rsid w:val="004B2A99"/>
    <w:rsid w:val="004B30C6"/>
    <w:rsid w:val="004B397D"/>
    <w:rsid w:val="004B6E55"/>
    <w:rsid w:val="004C0A56"/>
    <w:rsid w:val="004C17EB"/>
    <w:rsid w:val="004C1BF0"/>
    <w:rsid w:val="004C46B0"/>
    <w:rsid w:val="004C5EDD"/>
    <w:rsid w:val="004C6646"/>
    <w:rsid w:val="004D3E17"/>
    <w:rsid w:val="004E5C21"/>
    <w:rsid w:val="004E68D8"/>
    <w:rsid w:val="004F0627"/>
    <w:rsid w:val="004F16DB"/>
    <w:rsid w:val="004F3B92"/>
    <w:rsid w:val="004F45F8"/>
    <w:rsid w:val="00502D1B"/>
    <w:rsid w:val="0050534E"/>
    <w:rsid w:val="005062DE"/>
    <w:rsid w:val="00507856"/>
    <w:rsid w:val="00507BD4"/>
    <w:rsid w:val="005178C4"/>
    <w:rsid w:val="00520E45"/>
    <w:rsid w:val="00523482"/>
    <w:rsid w:val="00523578"/>
    <w:rsid w:val="00524F6F"/>
    <w:rsid w:val="0052711C"/>
    <w:rsid w:val="005351B4"/>
    <w:rsid w:val="00540239"/>
    <w:rsid w:val="005421D0"/>
    <w:rsid w:val="005429E1"/>
    <w:rsid w:val="00544C3E"/>
    <w:rsid w:val="00545718"/>
    <w:rsid w:val="005479D9"/>
    <w:rsid w:val="0055038A"/>
    <w:rsid w:val="00550937"/>
    <w:rsid w:val="00552F2F"/>
    <w:rsid w:val="00564228"/>
    <w:rsid w:val="00566421"/>
    <w:rsid w:val="005676D1"/>
    <w:rsid w:val="00570C36"/>
    <w:rsid w:val="005716A7"/>
    <w:rsid w:val="00571AD6"/>
    <w:rsid w:val="00577F2A"/>
    <w:rsid w:val="00580984"/>
    <w:rsid w:val="005837C5"/>
    <w:rsid w:val="005861A5"/>
    <w:rsid w:val="005861AF"/>
    <w:rsid w:val="00586447"/>
    <w:rsid w:val="00591469"/>
    <w:rsid w:val="00591DD6"/>
    <w:rsid w:val="005928B5"/>
    <w:rsid w:val="00595F68"/>
    <w:rsid w:val="00597B2A"/>
    <w:rsid w:val="005A3064"/>
    <w:rsid w:val="005A3E53"/>
    <w:rsid w:val="005B373C"/>
    <w:rsid w:val="005B3CEA"/>
    <w:rsid w:val="005C1B5C"/>
    <w:rsid w:val="005C3B45"/>
    <w:rsid w:val="005C41CF"/>
    <w:rsid w:val="005C6B1C"/>
    <w:rsid w:val="005C7D91"/>
    <w:rsid w:val="005D2572"/>
    <w:rsid w:val="005D2DF3"/>
    <w:rsid w:val="005D3602"/>
    <w:rsid w:val="005E1F2C"/>
    <w:rsid w:val="005E2F38"/>
    <w:rsid w:val="005E3B53"/>
    <w:rsid w:val="005E561B"/>
    <w:rsid w:val="005F0290"/>
    <w:rsid w:val="005F22F7"/>
    <w:rsid w:val="005F32E7"/>
    <w:rsid w:val="005F5F72"/>
    <w:rsid w:val="005F733E"/>
    <w:rsid w:val="005F7A58"/>
    <w:rsid w:val="00600C3E"/>
    <w:rsid w:val="00610B19"/>
    <w:rsid w:val="00610F90"/>
    <w:rsid w:val="006179B6"/>
    <w:rsid w:val="00624032"/>
    <w:rsid w:val="006264B1"/>
    <w:rsid w:val="0062778B"/>
    <w:rsid w:val="00631B87"/>
    <w:rsid w:val="00634B17"/>
    <w:rsid w:val="00634EE6"/>
    <w:rsid w:val="00643A48"/>
    <w:rsid w:val="0065263C"/>
    <w:rsid w:val="0065351E"/>
    <w:rsid w:val="006548C8"/>
    <w:rsid w:val="00654E18"/>
    <w:rsid w:val="00655710"/>
    <w:rsid w:val="00656070"/>
    <w:rsid w:val="00656A9B"/>
    <w:rsid w:val="00657A46"/>
    <w:rsid w:val="00667319"/>
    <w:rsid w:val="00671403"/>
    <w:rsid w:val="00674F59"/>
    <w:rsid w:val="00675623"/>
    <w:rsid w:val="006757B9"/>
    <w:rsid w:val="006913BF"/>
    <w:rsid w:val="00693F88"/>
    <w:rsid w:val="00695480"/>
    <w:rsid w:val="006978F3"/>
    <w:rsid w:val="006A1919"/>
    <w:rsid w:val="006A25C8"/>
    <w:rsid w:val="006A57A2"/>
    <w:rsid w:val="006B06C8"/>
    <w:rsid w:val="006B7768"/>
    <w:rsid w:val="006B784D"/>
    <w:rsid w:val="006C5E46"/>
    <w:rsid w:val="006E6479"/>
    <w:rsid w:val="006F4094"/>
    <w:rsid w:val="006F60EC"/>
    <w:rsid w:val="00701762"/>
    <w:rsid w:val="00710D61"/>
    <w:rsid w:val="007116C6"/>
    <w:rsid w:val="00712408"/>
    <w:rsid w:val="00716BC0"/>
    <w:rsid w:val="00717A26"/>
    <w:rsid w:val="00720B7C"/>
    <w:rsid w:val="00720C68"/>
    <w:rsid w:val="00722D25"/>
    <w:rsid w:val="00723DA2"/>
    <w:rsid w:val="00725065"/>
    <w:rsid w:val="007316EF"/>
    <w:rsid w:val="00732C7F"/>
    <w:rsid w:val="0073399E"/>
    <w:rsid w:val="007346C2"/>
    <w:rsid w:val="00736E93"/>
    <w:rsid w:val="007373CD"/>
    <w:rsid w:val="007378C3"/>
    <w:rsid w:val="00741228"/>
    <w:rsid w:val="0074218D"/>
    <w:rsid w:val="00744392"/>
    <w:rsid w:val="007448ED"/>
    <w:rsid w:val="0075160A"/>
    <w:rsid w:val="00753623"/>
    <w:rsid w:val="007537CC"/>
    <w:rsid w:val="00755C72"/>
    <w:rsid w:val="00757554"/>
    <w:rsid w:val="00757606"/>
    <w:rsid w:val="00760AF0"/>
    <w:rsid w:val="00763E93"/>
    <w:rsid w:val="00764966"/>
    <w:rsid w:val="007662BF"/>
    <w:rsid w:val="00766337"/>
    <w:rsid w:val="00773958"/>
    <w:rsid w:val="00774C63"/>
    <w:rsid w:val="00777AD5"/>
    <w:rsid w:val="00780C46"/>
    <w:rsid w:val="007842A0"/>
    <w:rsid w:val="00786A61"/>
    <w:rsid w:val="00786CE6"/>
    <w:rsid w:val="00786EDF"/>
    <w:rsid w:val="00792348"/>
    <w:rsid w:val="007A42D4"/>
    <w:rsid w:val="007A4839"/>
    <w:rsid w:val="007A4A33"/>
    <w:rsid w:val="007B1E21"/>
    <w:rsid w:val="007B64B0"/>
    <w:rsid w:val="007C0EA6"/>
    <w:rsid w:val="007C0FBA"/>
    <w:rsid w:val="007C14A2"/>
    <w:rsid w:val="007C2010"/>
    <w:rsid w:val="007C2526"/>
    <w:rsid w:val="007C57AD"/>
    <w:rsid w:val="007C686D"/>
    <w:rsid w:val="007C7B28"/>
    <w:rsid w:val="007D5931"/>
    <w:rsid w:val="007E062D"/>
    <w:rsid w:val="007E2D31"/>
    <w:rsid w:val="007E51D9"/>
    <w:rsid w:val="007E69B6"/>
    <w:rsid w:val="007E7BF2"/>
    <w:rsid w:val="00803C56"/>
    <w:rsid w:val="00807C51"/>
    <w:rsid w:val="0081787B"/>
    <w:rsid w:val="008210E4"/>
    <w:rsid w:val="00822508"/>
    <w:rsid w:val="00822CF0"/>
    <w:rsid w:val="008232C0"/>
    <w:rsid w:val="00824431"/>
    <w:rsid w:val="00824CC5"/>
    <w:rsid w:val="00851A32"/>
    <w:rsid w:val="00851AA7"/>
    <w:rsid w:val="00852040"/>
    <w:rsid w:val="0085753D"/>
    <w:rsid w:val="0086103C"/>
    <w:rsid w:val="008638EF"/>
    <w:rsid w:val="00865693"/>
    <w:rsid w:val="00866158"/>
    <w:rsid w:val="00883223"/>
    <w:rsid w:val="0088450B"/>
    <w:rsid w:val="00886264"/>
    <w:rsid w:val="008868D0"/>
    <w:rsid w:val="00891CD6"/>
    <w:rsid w:val="00893741"/>
    <w:rsid w:val="008955EC"/>
    <w:rsid w:val="00897201"/>
    <w:rsid w:val="008A0CF9"/>
    <w:rsid w:val="008A2EF6"/>
    <w:rsid w:val="008A3699"/>
    <w:rsid w:val="008A4878"/>
    <w:rsid w:val="008A55EC"/>
    <w:rsid w:val="008A654D"/>
    <w:rsid w:val="008B1517"/>
    <w:rsid w:val="008C11C9"/>
    <w:rsid w:val="008C199A"/>
    <w:rsid w:val="008C2FDC"/>
    <w:rsid w:val="008D0A39"/>
    <w:rsid w:val="008D4267"/>
    <w:rsid w:val="008E148D"/>
    <w:rsid w:val="008E19A6"/>
    <w:rsid w:val="008E344A"/>
    <w:rsid w:val="008E5B90"/>
    <w:rsid w:val="008E6AB1"/>
    <w:rsid w:val="008F0841"/>
    <w:rsid w:val="008F0F51"/>
    <w:rsid w:val="00901B11"/>
    <w:rsid w:val="00903BCA"/>
    <w:rsid w:val="00903EBB"/>
    <w:rsid w:val="00904377"/>
    <w:rsid w:val="00904967"/>
    <w:rsid w:val="0090771A"/>
    <w:rsid w:val="009101E8"/>
    <w:rsid w:val="0091058C"/>
    <w:rsid w:val="00910A14"/>
    <w:rsid w:val="0091628C"/>
    <w:rsid w:val="009165A3"/>
    <w:rsid w:val="00920CCD"/>
    <w:rsid w:val="009224EA"/>
    <w:rsid w:val="00924FD0"/>
    <w:rsid w:val="0092514E"/>
    <w:rsid w:val="00925893"/>
    <w:rsid w:val="00931938"/>
    <w:rsid w:val="009444E1"/>
    <w:rsid w:val="009455DA"/>
    <w:rsid w:val="00951404"/>
    <w:rsid w:val="00955BEC"/>
    <w:rsid w:val="009570F1"/>
    <w:rsid w:val="00961FD9"/>
    <w:rsid w:val="009633FC"/>
    <w:rsid w:val="009645A6"/>
    <w:rsid w:val="00972DEC"/>
    <w:rsid w:val="009753E2"/>
    <w:rsid w:val="0097729D"/>
    <w:rsid w:val="009774F5"/>
    <w:rsid w:val="00977EF2"/>
    <w:rsid w:val="00977F8F"/>
    <w:rsid w:val="00986228"/>
    <w:rsid w:val="00992865"/>
    <w:rsid w:val="0099341E"/>
    <w:rsid w:val="009A265B"/>
    <w:rsid w:val="009A26FB"/>
    <w:rsid w:val="009A6BAA"/>
    <w:rsid w:val="009B20FD"/>
    <w:rsid w:val="009B3D5E"/>
    <w:rsid w:val="009B557A"/>
    <w:rsid w:val="009B747C"/>
    <w:rsid w:val="009B7682"/>
    <w:rsid w:val="009C0E90"/>
    <w:rsid w:val="009C27BD"/>
    <w:rsid w:val="009C312B"/>
    <w:rsid w:val="009C6111"/>
    <w:rsid w:val="009C6F52"/>
    <w:rsid w:val="009D3229"/>
    <w:rsid w:val="009D3992"/>
    <w:rsid w:val="009D55B1"/>
    <w:rsid w:val="009D6585"/>
    <w:rsid w:val="009D7662"/>
    <w:rsid w:val="009E3F3D"/>
    <w:rsid w:val="009F00F5"/>
    <w:rsid w:val="009F210F"/>
    <w:rsid w:val="009F2F6B"/>
    <w:rsid w:val="009F4025"/>
    <w:rsid w:val="009F5000"/>
    <w:rsid w:val="009F7264"/>
    <w:rsid w:val="00A007D5"/>
    <w:rsid w:val="00A04337"/>
    <w:rsid w:val="00A0634B"/>
    <w:rsid w:val="00A122B6"/>
    <w:rsid w:val="00A13A97"/>
    <w:rsid w:val="00A2674D"/>
    <w:rsid w:val="00A31E47"/>
    <w:rsid w:val="00A33789"/>
    <w:rsid w:val="00A33D9B"/>
    <w:rsid w:val="00A351BE"/>
    <w:rsid w:val="00A40ECF"/>
    <w:rsid w:val="00A478A6"/>
    <w:rsid w:val="00A50351"/>
    <w:rsid w:val="00A522C2"/>
    <w:rsid w:val="00A55BE7"/>
    <w:rsid w:val="00A60B34"/>
    <w:rsid w:val="00A621D6"/>
    <w:rsid w:val="00A6698C"/>
    <w:rsid w:val="00A707E1"/>
    <w:rsid w:val="00A70FBF"/>
    <w:rsid w:val="00A711C5"/>
    <w:rsid w:val="00A71BBD"/>
    <w:rsid w:val="00A74117"/>
    <w:rsid w:val="00A750E4"/>
    <w:rsid w:val="00A833A7"/>
    <w:rsid w:val="00A85D85"/>
    <w:rsid w:val="00A90EA8"/>
    <w:rsid w:val="00A919D5"/>
    <w:rsid w:val="00A92C9A"/>
    <w:rsid w:val="00A93B3E"/>
    <w:rsid w:val="00A94830"/>
    <w:rsid w:val="00AA295B"/>
    <w:rsid w:val="00AB135B"/>
    <w:rsid w:val="00AB1D6F"/>
    <w:rsid w:val="00AB20EA"/>
    <w:rsid w:val="00AB4B20"/>
    <w:rsid w:val="00AC1DBA"/>
    <w:rsid w:val="00AC6E9D"/>
    <w:rsid w:val="00AD2F8F"/>
    <w:rsid w:val="00AD76EC"/>
    <w:rsid w:val="00AE0960"/>
    <w:rsid w:val="00AE0D60"/>
    <w:rsid w:val="00AE1719"/>
    <w:rsid w:val="00AE2BCC"/>
    <w:rsid w:val="00AF046A"/>
    <w:rsid w:val="00AF32F1"/>
    <w:rsid w:val="00AF472F"/>
    <w:rsid w:val="00B01E56"/>
    <w:rsid w:val="00B02F25"/>
    <w:rsid w:val="00B034D6"/>
    <w:rsid w:val="00B06F79"/>
    <w:rsid w:val="00B10AC0"/>
    <w:rsid w:val="00B14129"/>
    <w:rsid w:val="00B1438F"/>
    <w:rsid w:val="00B16132"/>
    <w:rsid w:val="00B20DB8"/>
    <w:rsid w:val="00B20E95"/>
    <w:rsid w:val="00B212BA"/>
    <w:rsid w:val="00B229D1"/>
    <w:rsid w:val="00B245DD"/>
    <w:rsid w:val="00B3114B"/>
    <w:rsid w:val="00B34DCE"/>
    <w:rsid w:val="00B36B43"/>
    <w:rsid w:val="00B3731C"/>
    <w:rsid w:val="00B41510"/>
    <w:rsid w:val="00B523B4"/>
    <w:rsid w:val="00B551E8"/>
    <w:rsid w:val="00B620B9"/>
    <w:rsid w:val="00B66625"/>
    <w:rsid w:val="00B74B08"/>
    <w:rsid w:val="00B76844"/>
    <w:rsid w:val="00B77E14"/>
    <w:rsid w:val="00B91AE2"/>
    <w:rsid w:val="00B944EE"/>
    <w:rsid w:val="00B95D35"/>
    <w:rsid w:val="00BA604E"/>
    <w:rsid w:val="00BA654C"/>
    <w:rsid w:val="00BA6BC4"/>
    <w:rsid w:val="00BB2D50"/>
    <w:rsid w:val="00BB66D0"/>
    <w:rsid w:val="00BC344A"/>
    <w:rsid w:val="00BC3994"/>
    <w:rsid w:val="00BC5F29"/>
    <w:rsid w:val="00BD4247"/>
    <w:rsid w:val="00BD6E80"/>
    <w:rsid w:val="00BE0B36"/>
    <w:rsid w:val="00BE1087"/>
    <w:rsid w:val="00BE3313"/>
    <w:rsid w:val="00BE5315"/>
    <w:rsid w:val="00BE602A"/>
    <w:rsid w:val="00BE6923"/>
    <w:rsid w:val="00BF4EEB"/>
    <w:rsid w:val="00BF5216"/>
    <w:rsid w:val="00BF5BA9"/>
    <w:rsid w:val="00BF5E82"/>
    <w:rsid w:val="00BF7F69"/>
    <w:rsid w:val="00BF7FEB"/>
    <w:rsid w:val="00C00040"/>
    <w:rsid w:val="00C01BC8"/>
    <w:rsid w:val="00C11794"/>
    <w:rsid w:val="00C11A4E"/>
    <w:rsid w:val="00C1363A"/>
    <w:rsid w:val="00C14227"/>
    <w:rsid w:val="00C21885"/>
    <w:rsid w:val="00C329CE"/>
    <w:rsid w:val="00C32FD1"/>
    <w:rsid w:val="00C35F9E"/>
    <w:rsid w:val="00C4066A"/>
    <w:rsid w:val="00C41406"/>
    <w:rsid w:val="00C4588F"/>
    <w:rsid w:val="00C459A3"/>
    <w:rsid w:val="00C46D2D"/>
    <w:rsid w:val="00C52E18"/>
    <w:rsid w:val="00C57D6B"/>
    <w:rsid w:val="00C62EF2"/>
    <w:rsid w:val="00C6388C"/>
    <w:rsid w:val="00C6649A"/>
    <w:rsid w:val="00C66CAA"/>
    <w:rsid w:val="00C66DD1"/>
    <w:rsid w:val="00C70E5C"/>
    <w:rsid w:val="00C812B0"/>
    <w:rsid w:val="00C81E9F"/>
    <w:rsid w:val="00C87786"/>
    <w:rsid w:val="00C92593"/>
    <w:rsid w:val="00C92FEC"/>
    <w:rsid w:val="00C972A1"/>
    <w:rsid w:val="00CA1207"/>
    <w:rsid w:val="00CA167C"/>
    <w:rsid w:val="00CA1F58"/>
    <w:rsid w:val="00CA2E7C"/>
    <w:rsid w:val="00CB22E0"/>
    <w:rsid w:val="00CB354D"/>
    <w:rsid w:val="00CB36B4"/>
    <w:rsid w:val="00CB6AA8"/>
    <w:rsid w:val="00CC079A"/>
    <w:rsid w:val="00CC37E1"/>
    <w:rsid w:val="00CC5B90"/>
    <w:rsid w:val="00CC799F"/>
    <w:rsid w:val="00CD165C"/>
    <w:rsid w:val="00CD1858"/>
    <w:rsid w:val="00CD3D68"/>
    <w:rsid w:val="00CD46AB"/>
    <w:rsid w:val="00CD61FE"/>
    <w:rsid w:val="00CD67B6"/>
    <w:rsid w:val="00CE0DAD"/>
    <w:rsid w:val="00CE0E0E"/>
    <w:rsid w:val="00CE5E50"/>
    <w:rsid w:val="00CE608E"/>
    <w:rsid w:val="00CF094A"/>
    <w:rsid w:val="00CF78BD"/>
    <w:rsid w:val="00D01D6F"/>
    <w:rsid w:val="00D0499A"/>
    <w:rsid w:val="00D056F9"/>
    <w:rsid w:val="00D143A0"/>
    <w:rsid w:val="00D165A0"/>
    <w:rsid w:val="00D1691E"/>
    <w:rsid w:val="00D175D9"/>
    <w:rsid w:val="00D210CB"/>
    <w:rsid w:val="00D243CD"/>
    <w:rsid w:val="00D25D3B"/>
    <w:rsid w:val="00D3542F"/>
    <w:rsid w:val="00D35FCF"/>
    <w:rsid w:val="00D40B9C"/>
    <w:rsid w:val="00D40D02"/>
    <w:rsid w:val="00D51E9C"/>
    <w:rsid w:val="00D523C9"/>
    <w:rsid w:val="00D526BE"/>
    <w:rsid w:val="00D53F5A"/>
    <w:rsid w:val="00D545A2"/>
    <w:rsid w:val="00D57304"/>
    <w:rsid w:val="00D6291E"/>
    <w:rsid w:val="00D6371C"/>
    <w:rsid w:val="00D641C1"/>
    <w:rsid w:val="00D708C8"/>
    <w:rsid w:val="00D72AD5"/>
    <w:rsid w:val="00D77C13"/>
    <w:rsid w:val="00D80124"/>
    <w:rsid w:val="00D8059F"/>
    <w:rsid w:val="00D83792"/>
    <w:rsid w:val="00D85DD2"/>
    <w:rsid w:val="00D85E93"/>
    <w:rsid w:val="00D8623F"/>
    <w:rsid w:val="00D865DC"/>
    <w:rsid w:val="00D86E14"/>
    <w:rsid w:val="00D94163"/>
    <w:rsid w:val="00D9555B"/>
    <w:rsid w:val="00DA1DBB"/>
    <w:rsid w:val="00DA406E"/>
    <w:rsid w:val="00DA4679"/>
    <w:rsid w:val="00DA6844"/>
    <w:rsid w:val="00DB0E50"/>
    <w:rsid w:val="00DB31E5"/>
    <w:rsid w:val="00DB56C8"/>
    <w:rsid w:val="00DB73B4"/>
    <w:rsid w:val="00DC4679"/>
    <w:rsid w:val="00DC5916"/>
    <w:rsid w:val="00DC5C6E"/>
    <w:rsid w:val="00DC6027"/>
    <w:rsid w:val="00DC6AB6"/>
    <w:rsid w:val="00DC7744"/>
    <w:rsid w:val="00DE22B2"/>
    <w:rsid w:val="00DE3ED5"/>
    <w:rsid w:val="00DE4E63"/>
    <w:rsid w:val="00DE6B9B"/>
    <w:rsid w:val="00DF49EB"/>
    <w:rsid w:val="00DF5722"/>
    <w:rsid w:val="00DF6783"/>
    <w:rsid w:val="00E0466C"/>
    <w:rsid w:val="00E04CF8"/>
    <w:rsid w:val="00E07F6F"/>
    <w:rsid w:val="00E07F98"/>
    <w:rsid w:val="00E106BF"/>
    <w:rsid w:val="00E11C85"/>
    <w:rsid w:val="00E204F8"/>
    <w:rsid w:val="00E23BC2"/>
    <w:rsid w:val="00E23EA4"/>
    <w:rsid w:val="00E31665"/>
    <w:rsid w:val="00E31B1A"/>
    <w:rsid w:val="00E325A6"/>
    <w:rsid w:val="00E33EA2"/>
    <w:rsid w:val="00E34170"/>
    <w:rsid w:val="00E375B0"/>
    <w:rsid w:val="00E40296"/>
    <w:rsid w:val="00E42459"/>
    <w:rsid w:val="00E47CCE"/>
    <w:rsid w:val="00E559A1"/>
    <w:rsid w:val="00E55D83"/>
    <w:rsid w:val="00E56B9D"/>
    <w:rsid w:val="00E63045"/>
    <w:rsid w:val="00E64767"/>
    <w:rsid w:val="00E65E27"/>
    <w:rsid w:val="00E679CD"/>
    <w:rsid w:val="00E863F8"/>
    <w:rsid w:val="00E86CC0"/>
    <w:rsid w:val="00E917D5"/>
    <w:rsid w:val="00E9277E"/>
    <w:rsid w:val="00E953B8"/>
    <w:rsid w:val="00E96B8B"/>
    <w:rsid w:val="00EA320B"/>
    <w:rsid w:val="00EA55BC"/>
    <w:rsid w:val="00EA7285"/>
    <w:rsid w:val="00EB2775"/>
    <w:rsid w:val="00EB2ED1"/>
    <w:rsid w:val="00EB5D92"/>
    <w:rsid w:val="00EC3AA1"/>
    <w:rsid w:val="00EC487A"/>
    <w:rsid w:val="00EC6DCD"/>
    <w:rsid w:val="00ED0ADB"/>
    <w:rsid w:val="00ED169A"/>
    <w:rsid w:val="00ED540F"/>
    <w:rsid w:val="00ED58A8"/>
    <w:rsid w:val="00ED66F0"/>
    <w:rsid w:val="00EE0F77"/>
    <w:rsid w:val="00EE56FA"/>
    <w:rsid w:val="00EF55B8"/>
    <w:rsid w:val="00EF74DF"/>
    <w:rsid w:val="00F109B1"/>
    <w:rsid w:val="00F11D64"/>
    <w:rsid w:val="00F167C7"/>
    <w:rsid w:val="00F26B35"/>
    <w:rsid w:val="00F309AB"/>
    <w:rsid w:val="00F33599"/>
    <w:rsid w:val="00F33996"/>
    <w:rsid w:val="00F34470"/>
    <w:rsid w:val="00F3478C"/>
    <w:rsid w:val="00F35026"/>
    <w:rsid w:val="00F354BB"/>
    <w:rsid w:val="00F410B0"/>
    <w:rsid w:val="00F412D0"/>
    <w:rsid w:val="00F506CA"/>
    <w:rsid w:val="00F508A5"/>
    <w:rsid w:val="00F51B5A"/>
    <w:rsid w:val="00F64404"/>
    <w:rsid w:val="00F67F0D"/>
    <w:rsid w:val="00F8067B"/>
    <w:rsid w:val="00F83E1F"/>
    <w:rsid w:val="00F84859"/>
    <w:rsid w:val="00F85760"/>
    <w:rsid w:val="00F90520"/>
    <w:rsid w:val="00F9569A"/>
    <w:rsid w:val="00FA16DD"/>
    <w:rsid w:val="00FB03D3"/>
    <w:rsid w:val="00FB085C"/>
    <w:rsid w:val="00FB2096"/>
    <w:rsid w:val="00FC3794"/>
    <w:rsid w:val="00FC407C"/>
    <w:rsid w:val="00FC428B"/>
    <w:rsid w:val="00FC7593"/>
    <w:rsid w:val="00FC7605"/>
    <w:rsid w:val="00FD18F0"/>
    <w:rsid w:val="00FD1C41"/>
    <w:rsid w:val="00FD3F0F"/>
    <w:rsid w:val="00FD4A7F"/>
    <w:rsid w:val="00FE41C6"/>
    <w:rsid w:val="00FE47BE"/>
    <w:rsid w:val="00FE49AE"/>
    <w:rsid w:val="00FE5736"/>
    <w:rsid w:val="00FE7D4C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D659D"/>
  <w15:chartTrackingRefBased/>
  <w15:docId w15:val="{5144E664-C5D4-EF46-A95E-73E9E72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A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A4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1A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1A4E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51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AA7"/>
  </w:style>
  <w:style w:type="character" w:styleId="PageNumber">
    <w:name w:val="page number"/>
    <w:basedOn w:val="DefaultParagraphFont"/>
    <w:uiPriority w:val="99"/>
    <w:semiHidden/>
    <w:unhideWhenUsed/>
    <w:rsid w:val="00851AA7"/>
  </w:style>
  <w:style w:type="character" w:styleId="CommentReference">
    <w:name w:val="annotation reference"/>
    <w:basedOn w:val="DefaultParagraphFont"/>
    <w:uiPriority w:val="99"/>
    <w:semiHidden/>
    <w:unhideWhenUsed/>
    <w:rsid w:val="001D0D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0D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0D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D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D3D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B51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5E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E2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06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02AB96A7-0049-4365-BA62-B83C78416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1556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British Columbia</Company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Dahn Jeong</dc:creator>
  <cp:keywords/>
  <dc:description/>
  <cp:lastModifiedBy>Dahn Jeong</cp:lastModifiedBy>
  <cp:revision>4</cp:revision>
  <dcterms:created xsi:type="dcterms:W3CDTF">2021-11-05T07:58:00Z</dcterms:created>
  <dcterms:modified xsi:type="dcterms:W3CDTF">2021-12-17T03:55:00Z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http://www.zotero.org/styles/international-journal-of-epidemiology</vt:lpwstr>
  </property>
  <property fmtid="{D5CDD505-2E9C-101B-9397-08002B2CF9AE}" pid="15" name="Mendeley Recent Style Name 6_1">
    <vt:lpwstr>International Journal of Epidemiology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50a1b2f8-7ac5-38d7-9cbd-a59a302eafa7</vt:lpwstr>
  </property>
  <property fmtid="{D5CDD505-2E9C-101B-9397-08002B2CF9AE}" pid="24" name="Mendeley Citation Style_1">
    <vt:lpwstr>http://www.zotero.org/styles/vancouver</vt:lpwstr>
  </property>
</Properties>
</file>